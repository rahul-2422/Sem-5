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8C85" w14:textId="42C629A9" w:rsidR="00471C06" w:rsidRDefault="001A4F94" w:rsidP="001A4F94">
      <w:pPr>
        <w:jc w:val="center"/>
        <w:rPr>
          <w:ins w:id="0" w:author="rahulkatinni@gmail.com" w:date="2022-11-19T12:22:00Z"/>
          <w:sz w:val="96"/>
          <w:szCs w:val="48"/>
          <w:lang w:val="en-US"/>
        </w:rPr>
      </w:pPr>
      <w:ins w:id="1" w:author="rahulkatinni@gmail.com" w:date="2022-11-19T12:20:00Z">
        <w:r w:rsidRPr="001A4F94">
          <w:rPr>
            <w:sz w:val="96"/>
            <w:szCs w:val="48"/>
            <w:lang w:val="en-US"/>
            <w:rPrChange w:id="2" w:author="rahulkatinni@gmail.com" w:date="2022-11-19T12:22:00Z">
              <w:rPr>
                <w:sz w:val="52"/>
                <w:szCs w:val="36"/>
                <w:lang w:val="en-US"/>
              </w:rPr>
            </w:rPrChange>
          </w:rPr>
          <w:t>CC</w:t>
        </w:r>
      </w:ins>
      <w:ins w:id="3" w:author="rahulkatinni@gmail.com" w:date="2022-11-19T12:21:00Z">
        <w:r w:rsidRPr="001A4F94">
          <w:rPr>
            <w:sz w:val="96"/>
            <w:szCs w:val="48"/>
            <w:lang w:val="en-US"/>
            <w:rPrChange w:id="4" w:author="rahulkatinni@gmail.com" w:date="2022-11-19T12:22:00Z">
              <w:rPr>
                <w:sz w:val="52"/>
                <w:szCs w:val="36"/>
                <w:lang w:val="en-US"/>
              </w:rPr>
            </w:rPrChange>
          </w:rPr>
          <w:t xml:space="preserve"> </w:t>
        </w:r>
        <w:proofErr w:type="spellStart"/>
        <w:r w:rsidRPr="001A4F94">
          <w:rPr>
            <w:sz w:val="96"/>
            <w:szCs w:val="48"/>
            <w:lang w:val="en-US"/>
            <w:rPrChange w:id="5" w:author="rahulkatinni@gmail.com" w:date="2022-11-19T12:22:00Z">
              <w:rPr>
                <w:sz w:val="52"/>
                <w:szCs w:val="36"/>
                <w:lang w:val="en-US"/>
              </w:rPr>
            </w:rPrChange>
          </w:rPr>
          <w:t>Assiginment</w:t>
        </w:r>
        <w:proofErr w:type="spellEnd"/>
        <w:r w:rsidRPr="001A4F94">
          <w:rPr>
            <w:sz w:val="96"/>
            <w:szCs w:val="48"/>
            <w:lang w:val="en-US"/>
            <w:rPrChange w:id="6" w:author="rahulkatinni@gmail.com" w:date="2022-11-19T12:22:00Z">
              <w:rPr>
                <w:sz w:val="52"/>
                <w:szCs w:val="36"/>
                <w:lang w:val="en-US"/>
              </w:rPr>
            </w:rPrChange>
          </w:rPr>
          <w:t xml:space="preserve"> - 2</w:t>
        </w:r>
      </w:ins>
    </w:p>
    <w:p w14:paraId="4739171B" w14:textId="37AE9C11" w:rsidR="001A4F94" w:rsidRDefault="001A4F94" w:rsidP="001A4F94">
      <w:pPr>
        <w:jc w:val="center"/>
        <w:rPr>
          <w:ins w:id="7" w:author="rahulkatinni@gmail.com" w:date="2022-11-19T12:22:00Z"/>
          <w:sz w:val="96"/>
          <w:szCs w:val="48"/>
          <w:lang w:val="en-US"/>
        </w:rPr>
      </w:pPr>
    </w:p>
    <w:p w14:paraId="40A6007B" w14:textId="474DC3DB" w:rsidR="001A4F94" w:rsidRDefault="001A4F94" w:rsidP="001A4F94">
      <w:pPr>
        <w:jc w:val="right"/>
        <w:rPr>
          <w:ins w:id="8" w:author="rahulkatinni@gmail.com" w:date="2022-11-19T12:23:00Z"/>
          <w:sz w:val="60"/>
          <w:szCs w:val="60"/>
          <w:lang w:val="en-US"/>
        </w:rPr>
      </w:pPr>
      <w:ins w:id="9" w:author="rahulkatinni@gmail.com" w:date="2022-11-19T12:22:00Z">
        <w:r w:rsidRPr="001A4F94">
          <w:rPr>
            <w:sz w:val="60"/>
            <w:szCs w:val="60"/>
            <w:lang w:val="en-US"/>
            <w:rPrChange w:id="10" w:author="rahulkatinni@gmail.com" w:date="2022-11-19T12:23:00Z">
              <w:rPr>
                <w:sz w:val="72"/>
                <w:szCs w:val="44"/>
                <w:lang w:val="en-US"/>
              </w:rPr>
            </w:rPrChange>
          </w:rPr>
          <w:t xml:space="preserve">Name: Rahul </w:t>
        </w:r>
        <w:proofErr w:type="spellStart"/>
        <w:r w:rsidRPr="001A4F94">
          <w:rPr>
            <w:sz w:val="60"/>
            <w:szCs w:val="60"/>
            <w:lang w:val="en-US"/>
            <w:rPrChange w:id="11" w:author="rahulkatinni@gmail.com" w:date="2022-11-19T12:23:00Z">
              <w:rPr>
                <w:sz w:val="72"/>
                <w:szCs w:val="44"/>
                <w:lang w:val="en-US"/>
              </w:rPr>
            </w:rPrChange>
          </w:rPr>
          <w:t>Katinni</w:t>
        </w:r>
      </w:ins>
      <w:proofErr w:type="spellEnd"/>
    </w:p>
    <w:p w14:paraId="0D5F8E3D" w14:textId="08E27674" w:rsidR="001A4F94" w:rsidRDefault="001A4F94" w:rsidP="001A4F94">
      <w:pPr>
        <w:jc w:val="right"/>
        <w:rPr>
          <w:ins w:id="12" w:author="rahulkatinni@gmail.com" w:date="2022-11-19T12:23:00Z"/>
          <w:sz w:val="60"/>
          <w:szCs w:val="60"/>
          <w:lang w:val="en-US"/>
        </w:rPr>
      </w:pPr>
      <w:ins w:id="13" w:author="rahulkatinni@gmail.com" w:date="2022-11-19T12:23:00Z">
        <w:r>
          <w:rPr>
            <w:sz w:val="60"/>
            <w:szCs w:val="60"/>
            <w:lang w:val="en-US"/>
          </w:rPr>
          <w:t>Roll: S20200010091</w:t>
        </w:r>
      </w:ins>
    </w:p>
    <w:p w14:paraId="72E6F8B5" w14:textId="026CE255" w:rsidR="001A4F94" w:rsidRDefault="001A4F94" w:rsidP="001A4F94">
      <w:pPr>
        <w:jc w:val="right"/>
        <w:rPr>
          <w:ins w:id="14" w:author="rahulkatinni@gmail.com" w:date="2022-11-19T12:23:00Z"/>
          <w:sz w:val="60"/>
          <w:szCs w:val="60"/>
          <w:lang w:val="en-US"/>
        </w:rPr>
      </w:pPr>
    </w:p>
    <w:p w14:paraId="2633887C" w14:textId="6728225F" w:rsidR="001A4F94" w:rsidRDefault="001A4F94" w:rsidP="001A4F94">
      <w:pPr>
        <w:rPr>
          <w:ins w:id="15" w:author="rahulkatinni@gmail.com" w:date="2022-11-19T12:23:00Z"/>
          <w:sz w:val="56"/>
          <w:szCs w:val="56"/>
          <w:lang w:val="en-US"/>
        </w:rPr>
      </w:pPr>
      <w:ins w:id="16" w:author="rahulkatinni@gmail.com" w:date="2022-11-19T12:23:00Z">
        <w:r>
          <w:rPr>
            <w:sz w:val="56"/>
            <w:szCs w:val="56"/>
            <w:lang w:val="en-US"/>
          </w:rPr>
          <w:t>Summary 1</w:t>
        </w:r>
      </w:ins>
    </w:p>
    <w:p w14:paraId="09BB735A" w14:textId="2A75EC6D" w:rsidR="001A4F94" w:rsidRDefault="001A4F94" w:rsidP="001A4F94">
      <w:pPr>
        <w:rPr>
          <w:ins w:id="17" w:author="rahulkatinni@gmail.com" w:date="2022-11-19T12:23:00Z"/>
          <w:sz w:val="56"/>
          <w:szCs w:val="56"/>
          <w:lang w:val="en-US"/>
        </w:rPr>
      </w:pPr>
    </w:p>
    <w:p w14:paraId="08FBD017" w14:textId="31F1F2CE" w:rsidR="001A4F94" w:rsidRPr="001A4F94" w:rsidRDefault="001A4F94" w:rsidP="001A4F94">
      <w:pPr>
        <w:rPr>
          <w:ins w:id="18" w:author="rahulkatinni@gmail.com" w:date="2022-11-19T12:23:00Z"/>
          <w:sz w:val="56"/>
          <w:szCs w:val="56"/>
          <w:u w:val="single"/>
          <w:lang w:val="en-US"/>
          <w:rPrChange w:id="19" w:author="rahulkatinni@gmail.com" w:date="2022-11-19T12:24:00Z">
            <w:rPr>
              <w:ins w:id="20" w:author="rahulkatinni@gmail.com" w:date="2022-11-19T12:23:00Z"/>
              <w:sz w:val="56"/>
              <w:szCs w:val="56"/>
              <w:lang w:val="en-US"/>
            </w:rPr>
          </w:rPrChange>
        </w:rPr>
      </w:pPr>
      <w:ins w:id="21" w:author="rahulkatinni@gmail.com" w:date="2022-11-19T12:23:00Z">
        <w:r w:rsidRPr="001A4F94">
          <w:rPr>
            <w:sz w:val="56"/>
            <w:szCs w:val="56"/>
            <w:u w:val="single"/>
            <w:lang w:val="en-US"/>
            <w:rPrChange w:id="22" w:author="rahulkatinni@gmail.com" w:date="2022-11-19T12:24:00Z">
              <w:rPr>
                <w:sz w:val="56"/>
                <w:szCs w:val="56"/>
                <w:lang w:val="en-US"/>
              </w:rPr>
            </w:rPrChange>
          </w:rPr>
          <w:t>Title</w:t>
        </w:r>
      </w:ins>
    </w:p>
    <w:p w14:paraId="29FC9E2E" w14:textId="5B88D9AC" w:rsidR="001A4F94" w:rsidRDefault="001A4F94" w:rsidP="001A4F94">
      <w:pPr>
        <w:rPr>
          <w:ins w:id="23" w:author="rahulkatinni@gmail.com" w:date="2022-11-19T12:26:00Z"/>
          <w:sz w:val="56"/>
          <w:szCs w:val="56"/>
        </w:rPr>
      </w:pPr>
      <w:ins w:id="24" w:author="rahulkatinni@gmail.com" w:date="2022-11-19T12:24:00Z">
        <w:r w:rsidRPr="001A4F94">
          <w:rPr>
            <w:sz w:val="56"/>
            <w:szCs w:val="56"/>
            <w:rPrChange w:id="25" w:author="rahulkatinni@gmail.com" w:date="2022-11-19T12:24:00Z">
              <w:rPr/>
            </w:rPrChange>
          </w:rPr>
          <w:t>An Analysis Report on Green Cloud Computing Current Trends and Future Research Challenges</w:t>
        </w:r>
      </w:ins>
    </w:p>
    <w:p w14:paraId="2C139565" w14:textId="33AB35DE" w:rsidR="001A4F94" w:rsidRDefault="001A4F94" w:rsidP="001A4F94">
      <w:pPr>
        <w:rPr>
          <w:ins w:id="26" w:author="rahulkatinni@gmail.com" w:date="2022-11-19T12:26:00Z"/>
          <w:sz w:val="56"/>
          <w:szCs w:val="56"/>
        </w:rPr>
      </w:pPr>
    </w:p>
    <w:p w14:paraId="60816231" w14:textId="77777777" w:rsidR="00022381" w:rsidRDefault="00022381" w:rsidP="001A4F94">
      <w:pPr>
        <w:rPr>
          <w:ins w:id="27" w:author="rahulkatinni@gmail.com" w:date="2022-11-20T02:31:00Z"/>
          <w:sz w:val="56"/>
          <w:szCs w:val="56"/>
          <w:u w:val="single"/>
        </w:rPr>
      </w:pPr>
    </w:p>
    <w:p w14:paraId="06851977" w14:textId="77777777" w:rsidR="00022381" w:rsidRDefault="00022381" w:rsidP="001A4F94">
      <w:pPr>
        <w:rPr>
          <w:ins w:id="28" w:author="rahulkatinni@gmail.com" w:date="2022-11-20T02:31:00Z"/>
          <w:sz w:val="56"/>
          <w:szCs w:val="56"/>
          <w:u w:val="single"/>
        </w:rPr>
      </w:pPr>
    </w:p>
    <w:p w14:paraId="1F32C3F9" w14:textId="54BA34B6" w:rsidR="001A4F94" w:rsidRDefault="001A4F94" w:rsidP="001A4F94">
      <w:pPr>
        <w:rPr>
          <w:ins w:id="29" w:author="rahulkatinni@gmail.com" w:date="2022-11-19T14:09:00Z"/>
          <w:sz w:val="56"/>
          <w:szCs w:val="56"/>
          <w:u w:val="single"/>
        </w:rPr>
      </w:pPr>
      <w:ins w:id="30" w:author="rahulkatinni@gmail.com" w:date="2022-11-19T12:26:00Z">
        <w:r w:rsidRPr="001A4F94">
          <w:rPr>
            <w:sz w:val="56"/>
            <w:szCs w:val="56"/>
            <w:u w:val="single"/>
            <w:rPrChange w:id="31" w:author="rahulkatinni@gmail.com" w:date="2022-11-19T12:26:00Z">
              <w:rPr>
                <w:sz w:val="56"/>
                <w:szCs w:val="56"/>
              </w:rPr>
            </w:rPrChange>
          </w:rPr>
          <w:lastRenderedPageBreak/>
          <w:t>Introduction</w:t>
        </w:r>
      </w:ins>
    </w:p>
    <w:p w14:paraId="1A0C8D9E" w14:textId="7C145C3A" w:rsidR="00267A2C" w:rsidRDefault="00267A2C" w:rsidP="001A4F94">
      <w:pPr>
        <w:rPr>
          <w:ins w:id="32" w:author="rahulkatinni@gmail.com" w:date="2022-11-19T14:19:00Z"/>
          <w:sz w:val="40"/>
          <w:szCs w:val="40"/>
        </w:rPr>
      </w:pPr>
      <w:ins w:id="33" w:author="rahulkatinni@gmail.com" w:date="2022-11-19T14:09:00Z">
        <w:r>
          <w:rPr>
            <w:sz w:val="56"/>
            <w:szCs w:val="56"/>
          </w:rPr>
          <w:tab/>
        </w:r>
      </w:ins>
      <w:ins w:id="34" w:author="rahulkatinni@gmail.com" w:date="2022-11-19T14:10:00Z">
        <w:r w:rsidRPr="00267A2C">
          <w:rPr>
            <w:sz w:val="40"/>
            <w:szCs w:val="40"/>
            <w:rPrChange w:id="35" w:author="rahulkatinni@gmail.com" w:date="2022-11-19T14:10:00Z">
              <w:rPr>
                <w:sz w:val="56"/>
                <w:szCs w:val="56"/>
              </w:rPr>
            </w:rPrChange>
          </w:rPr>
          <w:t>Cloud computing is an impressive solution to address the challe</w:t>
        </w:r>
        <w:r>
          <w:rPr>
            <w:sz w:val="40"/>
            <w:szCs w:val="40"/>
          </w:rPr>
          <w:t xml:space="preserve">nges in storage and processing of </w:t>
        </w:r>
      </w:ins>
      <w:proofErr w:type="gramStart"/>
      <w:ins w:id="36" w:author="rahulkatinni@gmail.com" w:date="2022-11-19T14:11:00Z">
        <w:r>
          <w:rPr>
            <w:sz w:val="40"/>
            <w:szCs w:val="40"/>
          </w:rPr>
          <w:t>high volume</w:t>
        </w:r>
        <w:proofErr w:type="gramEnd"/>
        <w:r>
          <w:rPr>
            <w:sz w:val="40"/>
            <w:szCs w:val="40"/>
          </w:rPr>
          <w:t xml:space="preserve"> data, with on-demand, high-speed and pay-per-use characteristics. </w:t>
        </w:r>
      </w:ins>
      <w:ins w:id="37" w:author="rahulkatinni@gmail.com" w:date="2022-11-19T14:13:00Z">
        <w:r>
          <w:rPr>
            <w:sz w:val="40"/>
            <w:szCs w:val="40"/>
          </w:rPr>
          <w:t xml:space="preserve">As the need for better </w:t>
        </w:r>
      </w:ins>
      <w:ins w:id="38" w:author="rahulkatinni@gmail.com" w:date="2022-11-19T14:14:00Z">
        <w:r>
          <w:rPr>
            <w:sz w:val="40"/>
            <w:szCs w:val="40"/>
          </w:rPr>
          <w:t xml:space="preserve">clouds keeps on increasing, there is also a need for green clouds as maintaining clouds is a heavily power </w:t>
        </w:r>
      </w:ins>
      <w:ins w:id="39" w:author="rahulkatinni@gmail.com" w:date="2022-11-19T14:15:00Z">
        <w:r>
          <w:rPr>
            <w:sz w:val="40"/>
            <w:szCs w:val="40"/>
          </w:rPr>
          <w:t>consuming and water consuming task with huge carbon emissions. Green cloud computing is an arc</w:t>
        </w:r>
      </w:ins>
      <w:ins w:id="40" w:author="rahulkatinni@gmail.com" w:date="2022-11-19T14:16:00Z">
        <w:r>
          <w:rPr>
            <w:sz w:val="40"/>
            <w:szCs w:val="40"/>
          </w:rPr>
          <w:t xml:space="preserve">hitecture to reduce the need of physical hardware peripherals, infrastructure which in-turn reduces </w:t>
        </w:r>
      </w:ins>
      <w:ins w:id="41" w:author="rahulkatinni@gmail.com" w:date="2022-11-19T14:17:00Z">
        <w:r>
          <w:rPr>
            <w:sz w:val="40"/>
            <w:szCs w:val="40"/>
          </w:rPr>
          <w:t xml:space="preserve">the harmful carbon emissions of the clouds. This paper written by Archana Patil and Rekha Patil </w:t>
        </w:r>
      </w:ins>
      <w:ins w:id="42" w:author="rahulkatinni@gmail.com" w:date="2022-11-19T14:18:00Z">
        <w:r>
          <w:rPr>
            <w:sz w:val="40"/>
            <w:szCs w:val="40"/>
          </w:rPr>
          <w:t>focuses</w:t>
        </w:r>
      </w:ins>
      <w:ins w:id="43" w:author="rahulkatinni@gmail.com" w:date="2022-11-19T14:12:00Z">
        <w:r>
          <w:rPr>
            <w:sz w:val="40"/>
            <w:szCs w:val="40"/>
          </w:rPr>
          <w:t xml:space="preserve"> </w:t>
        </w:r>
      </w:ins>
      <w:ins w:id="44" w:author="rahulkatinni@gmail.com" w:date="2022-11-19T14:18:00Z">
        <w:r>
          <w:rPr>
            <w:sz w:val="40"/>
            <w:szCs w:val="40"/>
          </w:rPr>
          <w:t xml:space="preserve">on having a discussion on current trending </w:t>
        </w:r>
      </w:ins>
      <w:ins w:id="45" w:author="rahulkatinni@gmail.com" w:date="2022-11-19T14:19:00Z">
        <w:r>
          <w:rPr>
            <w:sz w:val="40"/>
            <w:szCs w:val="40"/>
          </w:rPr>
          <w:t>concepts on green cloud computing and the future research challenges.</w:t>
        </w:r>
      </w:ins>
    </w:p>
    <w:p w14:paraId="342320B8" w14:textId="616C15D9" w:rsidR="00B82808" w:rsidRDefault="00B82808" w:rsidP="001A4F94">
      <w:pPr>
        <w:rPr>
          <w:ins w:id="46" w:author="rahulkatinni@gmail.com" w:date="2022-11-19T14:19:00Z"/>
          <w:sz w:val="40"/>
          <w:szCs w:val="40"/>
        </w:rPr>
      </w:pPr>
    </w:p>
    <w:p w14:paraId="0A8F15DA" w14:textId="62AEFA97" w:rsidR="00B82808" w:rsidRDefault="00B82808" w:rsidP="001A4F94">
      <w:pPr>
        <w:rPr>
          <w:ins w:id="47" w:author="rahulkatinni@gmail.com" w:date="2022-11-19T14:20:00Z"/>
          <w:sz w:val="52"/>
          <w:szCs w:val="52"/>
        </w:rPr>
      </w:pPr>
      <w:ins w:id="48" w:author="rahulkatinni@gmail.com" w:date="2022-11-19T14:20:00Z">
        <w:r w:rsidRPr="00B82808">
          <w:rPr>
            <w:sz w:val="52"/>
            <w:szCs w:val="52"/>
            <w:u w:val="single"/>
            <w:rPrChange w:id="49" w:author="rahulkatinni@gmail.com" w:date="2022-11-19T14:20:00Z">
              <w:rPr>
                <w:sz w:val="52"/>
                <w:szCs w:val="52"/>
              </w:rPr>
            </w:rPrChange>
          </w:rPr>
          <w:t>Objective of the work</w:t>
        </w:r>
      </w:ins>
    </w:p>
    <w:p w14:paraId="6DD07108" w14:textId="0804AD3E" w:rsidR="00B82808" w:rsidRDefault="00B82808" w:rsidP="001A4F94">
      <w:pPr>
        <w:rPr>
          <w:ins w:id="50" w:author="rahulkatinni@gmail.com" w:date="2022-11-19T14:22:00Z"/>
          <w:sz w:val="40"/>
          <w:szCs w:val="40"/>
        </w:rPr>
      </w:pPr>
      <w:ins w:id="51" w:author="rahulkatinni@gmail.com" w:date="2022-11-19T14:20:00Z">
        <w:r>
          <w:rPr>
            <w:sz w:val="52"/>
            <w:szCs w:val="52"/>
          </w:rPr>
          <w:tab/>
        </w:r>
        <w:r>
          <w:rPr>
            <w:sz w:val="40"/>
            <w:szCs w:val="40"/>
          </w:rPr>
          <w:t xml:space="preserve">The objective of the work is to discuss the </w:t>
        </w:r>
      </w:ins>
      <w:ins w:id="52" w:author="rahulkatinni@gmail.com" w:date="2022-11-19T14:21:00Z">
        <w:r>
          <w:rPr>
            <w:sz w:val="40"/>
            <w:szCs w:val="40"/>
          </w:rPr>
          <w:t xml:space="preserve">challenges that are faced by the current green clouds technologies and </w:t>
        </w:r>
      </w:ins>
      <w:ins w:id="53" w:author="rahulkatinni@gmail.com" w:date="2022-11-19T14:22:00Z">
        <w:r>
          <w:rPr>
            <w:sz w:val="40"/>
            <w:szCs w:val="40"/>
          </w:rPr>
          <w:t>about what are the future challenges that need to be addressed by green cloud engineers in the future.</w:t>
        </w:r>
      </w:ins>
    </w:p>
    <w:p w14:paraId="73881D60" w14:textId="00152C50" w:rsidR="00B82808" w:rsidRDefault="00B82808" w:rsidP="001A4F94">
      <w:pPr>
        <w:rPr>
          <w:ins w:id="54" w:author="rahulkatinni@gmail.com" w:date="2022-11-19T14:33:00Z"/>
          <w:sz w:val="40"/>
          <w:szCs w:val="40"/>
        </w:rPr>
      </w:pPr>
    </w:p>
    <w:p w14:paraId="4751BB00" w14:textId="67DAD848" w:rsidR="000F154D" w:rsidRDefault="00285EFD" w:rsidP="001A4F94">
      <w:pPr>
        <w:rPr>
          <w:ins w:id="55" w:author="rahulkatinni@gmail.com" w:date="2022-11-19T14:33:00Z"/>
          <w:sz w:val="52"/>
          <w:szCs w:val="52"/>
          <w:u w:val="single"/>
        </w:rPr>
      </w:pPr>
      <w:ins w:id="56" w:author="rahulkatinni@gmail.com" w:date="2022-11-19T15:51:00Z">
        <w:r>
          <w:rPr>
            <w:sz w:val="52"/>
            <w:szCs w:val="52"/>
            <w:u w:val="single"/>
          </w:rPr>
          <w:lastRenderedPageBreak/>
          <w:t>Approach Referred</w:t>
        </w:r>
      </w:ins>
    </w:p>
    <w:p w14:paraId="2793ECF8" w14:textId="71DCF368" w:rsidR="000F154D" w:rsidRDefault="000F154D" w:rsidP="001A4F94">
      <w:pPr>
        <w:rPr>
          <w:ins w:id="57" w:author="rahulkatinni@gmail.com" w:date="2022-11-19T14:35:00Z"/>
          <w:sz w:val="40"/>
          <w:szCs w:val="40"/>
          <w:u w:val="single"/>
        </w:rPr>
      </w:pPr>
      <w:ins w:id="58" w:author="rahulkatinni@gmail.com" w:date="2022-11-19T14:34:00Z">
        <w:r>
          <w:rPr>
            <w:sz w:val="40"/>
            <w:szCs w:val="40"/>
            <w:u w:val="single"/>
          </w:rPr>
          <w:t>Green cloud computing</w:t>
        </w:r>
      </w:ins>
    </w:p>
    <w:p w14:paraId="0A2EB0E5" w14:textId="77777777" w:rsidR="000F154D" w:rsidRDefault="000F154D" w:rsidP="001A4F94">
      <w:pPr>
        <w:rPr>
          <w:ins w:id="59" w:author="rahulkatinni@gmail.com" w:date="2022-11-19T14:38:00Z"/>
          <w:sz w:val="40"/>
          <w:szCs w:val="40"/>
        </w:rPr>
      </w:pPr>
      <w:ins w:id="60" w:author="rahulkatinni@gmail.com" w:date="2022-11-19T14:35:00Z">
        <w:r>
          <w:rPr>
            <w:sz w:val="40"/>
            <w:szCs w:val="40"/>
          </w:rPr>
          <w:tab/>
          <w:t xml:space="preserve">The major characteristics of green cloud is </w:t>
        </w:r>
      </w:ins>
      <w:ins w:id="61" w:author="rahulkatinni@gmail.com" w:date="2022-11-19T14:36:00Z">
        <w:r>
          <w:rPr>
            <w:sz w:val="40"/>
            <w:szCs w:val="40"/>
          </w:rPr>
          <w:t xml:space="preserve">energy efficiency, virtualization, multi-tenancy, consolidation, </w:t>
        </w:r>
        <w:proofErr w:type="gramStart"/>
        <w:r>
          <w:rPr>
            <w:sz w:val="40"/>
            <w:szCs w:val="40"/>
          </w:rPr>
          <w:t>recycling</w:t>
        </w:r>
        <w:proofErr w:type="gramEnd"/>
        <w:r>
          <w:rPr>
            <w:sz w:val="40"/>
            <w:szCs w:val="40"/>
          </w:rPr>
          <w:t xml:space="preserve"> and eco-friendliness. </w:t>
        </w:r>
      </w:ins>
      <w:ins w:id="62" w:author="rahulkatinni@gmail.com" w:date="2022-11-19T14:37:00Z">
        <w:r>
          <w:rPr>
            <w:sz w:val="40"/>
            <w:szCs w:val="40"/>
          </w:rPr>
          <w:t>That is green cloud is a win-win between could and the environment. It is easy to convert normal cloud into a green cloud by simply cha</w:t>
        </w:r>
      </w:ins>
      <w:ins w:id="63" w:author="rahulkatinni@gmail.com" w:date="2022-11-19T14:38:00Z">
        <w:r>
          <w:rPr>
            <w:sz w:val="40"/>
            <w:szCs w:val="40"/>
          </w:rPr>
          <w:t>nging some management policies and base characteristics in the existing cloud infrastructure.</w:t>
        </w:r>
      </w:ins>
    </w:p>
    <w:p w14:paraId="7A612A41" w14:textId="77777777" w:rsidR="000F154D" w:rsidRDefault="000F154D" w:rsidP="001A4F94">
      <w:pPr>
        <w:rPr>
          <w:ins w:id="64" w:author="rahulkatinni@gmail.com" w:date="2022-11-19T14:38:00Z"/>
          <w:sz w:val="40"/>
          <w:szCs w:val="40"/>
        </w:rPr>
      </w:pPr>
    </w:p>
    <w:p w14:paraId="49424CC4" w14:textId="77777777" w:rsidR="000F154D" w:rsidRDefault="000F154D" w:rsidP="001A4F94">
      <w:pPr>
        <w:rPr>
          <w:ins w:id="65" w:author="rahulkatinni@gmail.com" w:date="2022-11-19T14:39:00Z"/>
          <w:sz w:val="40"/>
          <w:szCs w:val="40"/>
          <w:u w:val="single"/>
        </w:rPr>
      </w:pPr>
      <w:ins w:id="66" w:author="rahulkatinni@gmail.com" w:date="2022-11-19T14:38:00Z">
        <w:r>
          <w:rPr>
            <w:sz w:val="40"/>
            <w:szCs w:val="40"/>
            <w:u w:val="single"/>
          </w:rPr>
          <w:t>Energy Effi</w:t>
        </w:r>
      </w:ins>
      <w:ins w:id="67" w:author="rahulkatinni@gmail.com" w:date="2022-11-19T14:39:00Z">
        <w:r>
          <w:rPr>
            <w:sz w:val="40"/>
            <w:szCs w:val="40"/>
            <w:u w:val="single"/>
          </w:rPr>
          <w:t>ciency</w:t>
        </w:r>
      </w:ins>
    </w:p>
    <w:p w14:paraId="02ABC30B" w14:textId="77777777" w:rsidR="00022381" w:rsidRDefault="004D7B3A" w:rsidP="001A4F94">
      <w:pPr>
        <w:rPr>
          <w:ins w:id="68" w:author="rahulkatinni@gmail.com" w:date="2022-11-20T02:32:00Z"/>
          <w:sz w:val="40"/>
          <w:szCs w:val="40"/>
        </w:rPr>
      </w:pPr>
      <w:ins w:id="69" w:author="rahulkatinni@gmail.com" w:date="2022-11-19T14:41:00Z">
        <w:r>
          <w:rPr>
            <w:sz w:val="40"/>
            <w:szCs w:val="40"/>
          </w:rPr>
          <w:tab/>
        </w:r>
      </w:ins>
      <w:ins w:id="70" w:author="rahulkatinni@gmail.com" w:date="2022-11-19T14:42:00Z">
        <w:r>
          <w:rPr>
            <w:sz w:val="40"/>
            <w:szCs w:val="40"/>
          </w:rPr>
          <w:t xml:space="preserve">Energy efficiency is the basic building block of green cloud computing. It is achieved </w:t>
        </w:r>
      </w:ins>
      <w:ins w:id="71" w:author="rahulkatinni@gmail.com" w:date="2022-11-19T14:43:00Z">
        <w:r>
          <w:rPr>
            <w:sz w:val="40"/>
            <w:szCs w:val="40"/>
          </w:rPr>
          <w:t xml:space="preserve">by deploying the efficient power management techniques to reduce the power consumption of the </w:t>
        </w:r>
      </w:ins>
      <w:ins w:id="72" w:author="rahulkatinni@gmail.com" w:date="2022-11-19T14:44:00Z">
        <w:r>
          <w:rPr>
            <w:sz w:val="40"/>
            <w:szCs w:val="40"/>
          </w:rPr>
          <w:t>cloud components. A major improvement in this sector is the replacement of the previous Static power manage</w:t>
        </w:r>
      </w:ins>
      <w:ins w:id="73" w:author="rahulkatinni@gmail.com" w:date="2022-11-19T14:45:00Z">
        <w:r>
          <w:rPr>
            <w:sz w:val="40"/>
            <w:szCs w:val="40"/>
          </w:rPr>
          <w:t xml:space="preserve">ment system which turns on all the associated cloud components irrespective of the </w:t>
        </w:r>
      </w:ins>
      <w:ins w:id="74" w:author="rahulkatinni@gmail.com" w:date="2022-11-19T14:46:00Z">
        <w:r>
          <w:rPr>
            <w:sz w:val="40"/>
            <w:szCs w:val="40"/>
          </w:rPr>
          <w:t xml:space="preserve">usage/load characteristics on the cloud, with the Dynamic power management </w:t>
        </w:r>
        <w:proofErr w:type="gramStart"/>
        <w:r>
          <w:rPr>
            <w:sz w:val="40"/>
            <w:szCs w:val="40"/>
          </w:rPr>
          <w:t>system(</w:t>
        </w:r>
        <w:proofErr w:type="gramEnd"/>
        <w:r>
          <w:rPr>
            <w:sz w:val="40"/>
            <w:szCs w:val="40"/>
          </w:rPr>
          <w:t>DPM)</w:t>
        </w:r>
      </w:ins>
      <w:ins w:id="75" w:author="rahulkatinni@gmail.com" w:date="2022-11-19T14:47:00Z">
        <w:r>
          <w:rPr>
            <w:sz w:val="40"/>
            <w:szCs w:val="40"/>
          </w:rPr>
          <w:t xml:space="preserve">. This system only starts the required components based on the usage/load characteristics and power management </w:t>
        </w:r>
      </w:ins>
      <w:ins w:id="76" w:author="rahulkatinni@gmail.com" w:date="2022-11-19T14:48:00Z">
        <w:r>
          <w:rPr>
            <w:sz w:val="40"/>
            <w:szCs w:val="40"/>
          </w:rPr>
          <w:t>techniques are implemented to ensure no component receives more voltage than it requires.</w:t>
        </w:r>
      </w:ins>
    </w:p>
    <w:p w14:paraId="3B8847FE" w14:textId="714517B7" w:rsidR="004D7B3A" w:rsidRPr="00022381" w:rsidRDefault="004D7B3A" w:rsidP="001A4F94">
      <w:pPr>
        <w:rPr>
          <w:ins w:id="77" w:author="rahulkatinni@gmail.com" w:date="2022-11-19T14:56:00Z"/>
          <w:sz w:val="40"/>
          <w:szCs w:val="40"/>
          <w:rPrChange w:id="78" w:author="rahulkatinni@gmail.com" w:date="2022-11-20T02:32:00Z">
            <w:rPr>
              <w:ins w:id="79" w:author="rahulkatinni@gmail.com" w:date="2022-11-19T14:56:00Z"/>
              <w:sz w:val="40"/>
              <w:szCs w:val="40"/>
              <w:u w:val="single"/>
            </w:rPr>
          </w:rPrChange>
        </w:rPr>
      </w:pPr>
      <w:ins w:id="80" w:author="rahulkatinni@gmail.com" w:date="2022-11-19T14:48:00Z">
        <w:r>
          <w:rPr>
            <w:sz w:val="40"/>
            <w:szCs w:val="40"/>
            <w:u w:val="single"/>
          </w:rPr>
          <w:lastRenderedPageBreak/>
          <w:t>Vir</w:t>
        </w:r>
      </w:ins>
      <w:ins w:id="81" w:author="rahulkatinni@gmail.com" w:date="2022-11-19T14:49:00Z">
        <w:r>
          <w:rPr>
            <w:sz w:val="40"/>
            <w:szCs w:val="40"/>
            <w:u w:val="single"/>
          </w:rPr>
          <w:t xml:space="preserve">tualization </w:t>
        </w:r>
      </w:ins>
    </w:p>
    <w:p w14:paraId="080D5B7E" w14:textId="0580948B" w:rsidR="00AB1035" w:rsidRDefault="00E9501A" w:rsidP="001A4F94">
      <w:pPr>
        <w:rPr>
          <w:ins w:id="82" w:author="rahulkatinni@gmail.com" w:date="2022-11-19T15:08:00Z"/>
          <w:sz w:val="40"/>
          <w:szCs w:val="40"/>
        </w:rPr>
      </w:pPr>
      <w:ins w:id="83" w:author="rahulkatinni@gmail.com" w:date="2022-11-19T14:56:00Z">
        <w:r>
          <w:rPr>
            <w:sz w:val="40"/>
            <w:szCs w:val="40"/>
          </w:rPr>
          <w:tab/>
        </w:r>
      </w:ins>
      <w:ins w:id="84" w:author="rahulkatinni@gmail.com" w:date="2022-11-19T14:57:00Z">
        <w:r>
          <w:rPr>
            <w:sz w:val="40"/>
            <w:szCs w:val="40"/>
          </w:rPr>
          <w:t>The concept of virtualization is based on the simple principle of running</w:t>
        </w:r>
      </w:ins>
      <w:ins w:id="85" w:author="rahulkatinni@gmail.com" w:date="2022-11-19T14:58:00Z">
        <w:r>
          <w:rPr>
            <w:sz w:val="40"/>
            <w:szCs w:val="40"/>
          </w:rPr>
          <w:t xml:space="preserve"> multiple logical systems on a single physical system. </w:t>
        </w:r>
      </w:ins>
      <w:ins w:id="86" w:author="rahulkatinni@gmail.com" w:date="2022-11-19T14:59:00Z">
        <w:r>
          <w:rPr>
            <w:sz w:val="40"/>
            <w:szCs w:val="40"/>
          </w:rPr>
          <w:t>This helps the cloud run multiple tasks at the same time which reduces the</w:t>
        </w:r>
      </w:ins>
      <w:ins w:id="87" w:author="rahulkatinni@gmail.com" w:date="2022-11-19T15:00:00Z">
        <w:r>
          <w:rPr>
            <w:sz w:val="40"/>
            <w:szCs w:val="40"/>
          </w:rPr>
          <w:t xml:space="preserve"> execution time of the </w:t>
        </w:r>
        <w:r w:rsidR="00AB1035">
          <w:rPr>
            <w:sz w:val="40"/>
            <w:szCs w:val="40"/>
          </w:rPr>
          <w:t xml:space="preserve">processes which in turn reduced the on time of cloud and hence </w:t>
        </w:r>
        <w:proofErr w:type="gramStart"/>
        <w:r w:rsidR="00AB1035">
          <w:rPr>
            <w:sz w:val="40"/>
            <w:szCs w:val="40"/>
          </w:rPr>
          <w:t>it's</w:t>
        </w:r>
        <w:proofErr w:type="gramEnd"/>
        <w:r w:rsidR="00AB1035">
          <w:rPr>
            <w:sz w:val="40"/>
            <w:szCs w:val="40"/>
          </w:rPr>
          <w:t xml:space="preserve"> power consumption. By dynamically allocating and reallocating </w:t>
        </w:r>
      </w:ins>
      <w:ins w:id="88" w:author="rahulkatinni@gmail.com" w:date="2022-11-19T15:01:00Z">
        <w:r w:rsidR="00AB1035">
          <w:rPr>
            <w:sz w:val="40"/>
            <w:szCs w:val="40"/>
          </w:rPr>
          <w:t>the number of virtual machines based on the work load also helps reduce the power consumption at a considerable rate.</w:t>
        </w:r>
      </w:ins>
      <w:ins w:id="89" w:author="rahulkatinni@gmail.com" w:date="2022-11-19T15:06:00Z">
        <w:r w:rsidR="00AB1035">
          <w:rPr>
            <w:sz w:val="40"/>
            <w:szCs w:val="40"/>
          </w:rPr>
          <w:t xml:space="preserve"> High speed processing, low power consum</w:t>
        </w:r>
      </w:ins>
      <w:ins w:id="90" w:author="rahulkatinni@gmail.com" w:date="2022-11-19T15:07:00Z">
        <w:r w:rsidR="00AB1035">
          <w:rPr>
            <w:sz w:val="40"/>
            <w:szCs w:val="40"/>
          </w:rPr>
          <w:t>ption, high-end resource utilization and cost saving are the aspects of virtualization that help advance green clouds a lot.</w:t>
        </w:r>
      </w:ins>
    </w:p>
    <w:p w14:paraId="30CF581D" w14:textId="14BFA2F4" w:rsidR="00AB1035" w:rsidRDefault="00AB1035" w:rsidP="001A4F94">
      <w:pPr>
        <w:rPr>
          <w:ins w:id="91" w:author="rahulkatinni@gmail.com" w:date="2022-11-19T15:08:00Z"/>
          <w:sz w:val="40"/>
          <w:szCs w:val="40"/>
        </w:rPr>
      </w:pPr>
    </w:p>
    <w:p w14:paraId="16DB39EB" w14:textId="1046339C" w:rsidR="00AB1035" w:rsidRDefault="00AB1035" w:rsidP="001A4F94">
      <w:pPr>
        <w:rPr>
          <w:ins w:id="92" w:author="rahulkatinni@gmail.com" w:date="2022-11-19T15:08:00Z"/>
          <w:sz w:val="40"/>
          <w:szCs w:val="40"/>
          <w:u w:val="single"/>
        </w:rPr>
      </w:pPr>
      <w:ins w:id="93" w:author="rahulkatinni@gmail.com" w:date="2022-11-19T15:08:00Z">
        <w:r>
          <w:rPr>
            <w:sz w:val="40"/>
            <w:szCs w:val="40"/>
            <w:u w:val="single"/>
          </w:rPr>
          <w:t>Multi Tenancy</w:t>
        </w:r>
      </w:ins>
    </w:p>
    <w:p w14:paraId="1793AC28" w14:textId="77777777" w:rsidR="00022381" w:rsidRDefault="00AB1035" w:rsidP="001A4F94">
      <w:pPr>
        <w:rPr>
          <w:ins w:id="94" w:author="rahulkatinni@gmail.com" w:date="2022-11-20T02:33:00Z"/>
          <w:sz w:val="40"/>
          <w:szCs w:val="40"/>
        </w:rPr>
      </w:pPr>
      <w:ins w:id="95" w:author="rahulkatinni@gmail.com" w:date="2022-11-19T15:08:00Z">
        <w:r>
          <w:rPr>
            <w:sz w:val="40"/>
            <w:szCs w:val="40"/>
          </w:rPr>
          <w:tab/>
        </w:r>
      </w:ins>
      <w:ins w:id="96" w:author="rahulkatinni@gmail.com" w:date="2022-11-19T15:26:00Z">
        <w:r w:rsidR="00682321">
          <w:rPr>
            <w:sz w:val="40"/>
            <w:szCs w:val="40"/>
          </w:rPr>
          <w:t xml:space="preserve">Multi tenancy is </w:t>
        </w:r>
      </w:ins>
      <w:ins w:id="97" w:author="rahulkatinni@gmail.com" w:date="2022-11-19T15:27:00Z">
        <w:r w:rsidR="00682321">
          <w:rPr>
            <w:sz w:val="40"/>
            <w:szCs w:val="40"/>
          </w:rPr>
          <w:t>the process of using a single instance</w:t>
        </w:r>
      </w:ins>
      <w:ins w:id="98" w:author="rahulkatinni@gmail.com" w:date="2022-11-19T15:32:00Z">
        <w:r w:rsidR="00682321">
          <w:rPr>
            <w:sz w:val="40"/>
            <w:szCs w:val="40"/>
          </w:rPr>
          <w:t xml:space="preserve"> to service multiple clients </w:t>
        </w:r>
      </w:ins>
      <w:ins w:id="99" w:author="rahulkatinni@gmail.com" w:date="2022-11-19T15:33:00Z">
        <w:r w:rsidR="00682321">
          <w:rPr>
            <w:sz w:val="40"/>
            <w:szCs w:val="40"/>
          </w:rPr>
          <w:t>of same category at the same time</w:t>
        </w:r>
      </w:ins>
      <w:ins w:id="100" w:author="rahulkatinni@gmail.com" w:date="2022-11-19T15:32:00Z">
        <w:r w:rsidR="00682321">
          <w:rPr>
            <w:sz w:val="40"/>
            <w:szCs w:val="40"/>
          </w:rPr>
          <w:t xml:space="preserve">. This </w:t>
        </w:r>
      </w:ins>
      <w:ins w:id="101" w:author="rahulkatinni@gmail.com" w:date="2022-11-19T15:33:00Z">
        <w:r w:rsidR="00682321">
          <w:rPr>
            <w:sz w:val="40"/>
            <w:szCs w:val="40"/>
          </w:rPr>
          <w:t xml:space="preserve">saves a lot of resources as multiple instances need not be initiated to serve clients of same category which require </w:t>
        </w:r>
      </w:ins>
      <w:ins w:id="102" w:author="rahulkatinni@gmail.com" w:date="2022-11-19T15:34:00Z">
        <w:r w:rsidR="00682321">
          <w:rPr>
            <w:sz w:val="40"/>
            <w:szCs w:val="40"/>
          </w:rPr>
          <w:t>similar type of resources.</w:t>
        </w:r>
      </w:ins>
      <w:ins w:id="103" w:author="rahulkatinni@gmail.com" w:date="2022-11-19T15:36:00Z">
        <w:r w:rsidR="00682321">
          <w:rPr>
            <w:sz w:val="40"/>
            <w:szCs w:val="40"/>
          </w:rPr>
          <w:t xml:space="preserve"> The only issue is the privacy concern of this setup as multiple clients will be serviced by the same instance which need to be dealt with by using access control</w:t>
        </w:r>
        <w:r w:rsidR="00543444">
          <w:rPr>
            <w:sz w:val="40"/>
            <w:szCs w:val="40"/>
          </w:rPr>
          <w:t xml:space="preserve"> to </w:t>
        </w:r>
      </w:ins>
      <w:ins w:id="104" w:author="rahulkatinni@gmail.com" w:date="2022-11-19T15:37:00Z">
        <w:r w:rsidR="00543444">
          <w:rPr>
            <w:sz w:val="40"/>
            <w:szCs w:val="40"/>
          </w:rPr>
          <w:t>handle these security issues.</w:t>
        </w:r>
      </w:ins>
    </w:p>
    <w:p w14:paraId="5E882BF9" w14:textId="6519530B" w:rsidR="00543444" w:rsidRPr="00022381" w:rsidRDefault="00543444" w:rsidP="001A4F94">
      <w:pPr>
        <w:rPr>
          <w:ins w:id="105" w:author="rahulkatinni@gmail.com" w:date="2022-11-19T15:38:00Z"/>
          <w:sz w:val="40"/>
          <w:szCs w:val="40"/>
          <w:rPrChange w:id="106" w:author="rahulkatinni@gmail.com" w:date="2022-11-20T02:33:00Z">
            <w:rPr>
              <w:ins w:id="107" w:author="rahulkatinni@gmail.com" w:date="2022-11-19T15:38:00Z"/>
              <w:sz w:val="40"/>
              <w:szCs w:val="40"/>
              <w:u w:val="single"/>
            </w:rPr>
          </w:rPrChange>
        </w:rPr>
      </w:pPr>
      <w:ins w:id="108" w:author="rahulkatinni@gmail.com" w:date="2022-11-19T15:38:00Z">
        <w:r>
          <w:rPr>
            <w:sz w:val="40"/>
            <w:szCs w:val="40"/>
            <w:u w:val="single"/>
          </w:rPr>
          <w:lastRenderedPageBreak/>
          <w:t>Consolidation</w:t>
        </w:r>
      </w:ins>
    </w:p>
    <w:p w14:paraId="622AC933" w14:textId="6E76D7FE" w:rsidR="00543444" w:rsidRDefault="00543444" w:rsidP="001A4F94">
      <w:pPr>
        <w:rPr>
          <w:ins w:id="109" w:author="rahulkatinni@gmail.com" w:date="2022-11-19T15:45:00Z"/>
          <w:sz w:val="40"/>
          <w:szCs w:val="40"/>
        </w:rPr>
      </w:pPr>
      <w:ins w:id="110" w:author="rahulkatinni@gmail.com" w:date="2022-11-19T15:38:00Z">
        <w:r>
          <w:rPr>
            <w:sz w:val="40"/>
            <w:szCs w:val="40"/>
          </w:rPr>
          <w:tab/>
        </w:r>
      </w:ins>
      <w:ins w:id="111" w:author="rahulkatinni@gmail.com" w:date="2022-11-19T15:40:00Z">
        <w:r>
          <w:rPr>
            <w:sz w:val="40"/>
            <w:szCs w:val="40"/>
          </w:rPr>
          <w:t xml:space="preserve">It is the process of </w:t>
        </w:r>
      </w:ins>
      <w:ins w:id="112" w:author="rahulkatinni@gmail.com" w:date="2022-11-19T15:41:00Z">
        <w:r>
          <w:rPr>
            <w:sz w:val="40"/>
            <w:szCs w:val="40"/>
          </w:rPr>
          <w:t xml:space="preserve">deploying different data centres related to data processing applications on a single server with virtualization technology. </w:t>
        </w:r>
      </w:ins>
      <w:ins w:id="113" w:author="rahulkatinni@gmail.com" w:date="2022-11-19T15:42:00Z">
        <w:r>
          <w:rPr>
            <w:sz w:val="40"/>
            <w:szCs w:val="40"/>
          </w:rPr>
          <w:t xml:space="preserve">There are two approaches to this the one-many approach where we consolidate a single physical server with multiple virtual machines and the </w:t>
        </w:r>
      </w:ins>
      <w:ins w:id="114" w:author="rahulkatinni@gmail.com" w:date="2022-11-19T15:43:00Z">
        <w:r>
          <w:rPr>
            <w:sz w:val="40"/>
            <w:szCs w:val="40"/>
          </w:rPr>
          <w:t>many-many approach where we consolidate many physical servers with many virtual machines.</w:t>
        </w:r>
      </w:ins>
      <w:ins w:id="115" w:author="rahulkatinni@gmail.com" w:date="2022-11-19T15:44:00Z">
        <w:r>
          <w:rPr>
            <w:sz w:val="40"/>
            <w:szCs w:val="40"/>
          </w:rPr>
          <w:t xml:space="preserve"> By using dynamic consolidation, </w:t>
        </w:r>
        <w:proofErr w:type="gramStart"/>
        <w:r>
          <w:rPr>
            <w:sz w:val="40"/>
            <w:szCs w:val="40"/>
          </w:rPr>
          <w:t>threshold based</w:t>
        </w:r>
        <w:proofErr w:type="gramEnd"/>
        <w:r>
          <w:rPr>
            <w:sz w:val="40"/>
            <w:szCs w:val="40"/>
          </w:rPr>
          <w:t xml:space="preserve"> consolidation and optimization of the consolidation process the green clouds can become very energy effi</w:t>
        </w:r>
      </w:ins>
      <w:ins w:id="116" w:author="rahulkatinni@gmail.com" w:date="2022-11-19T15:45:00Z">
        <w:r>
          <w:rPr>
            <w:sz w:val="40"/>
            <w:szCs w:val="40"/>
          </w:rPr>
          <w:t>cient.</w:t>
        </w:r>
      </w:ins>
    </w:p>
    <w:p w14:paraId="60491A51" w14:textId="103CE953" w:rsidR="00543444" w:rsidRDefault="00543444" w:rsidP="001A4F94">
      <w:pPr>
        <w:rPr>
          <w:ins w:id="117" w:author="rahulkatinni@gmail.com" w:date="2022-11-19T15:45:00Z"/>
          <w:sz w:val="40"/>
          <w:szCs w:val="40"/>
        </w:rPr>
      </w:pPr>
    </w:p>
    <w:p w14:paraId="52C23A21" w14:textId="2AA57E82" w:rsidR="00B82808" w:rsidRDefault="00285EFD" w:rsidP="001A4F94">
      <w:pPr>
        <w:rPr>
          <w:ins w:id="118" w:author="rahulkatinni@gmail.com" w:date="2022-11-19T15:55:00Z"/>
          <w:sz w:val="52"/>
          <w:szCs w:val="52"/>
          <w:u w:val="single"/>
        </w:rPr>
      </w:pPr>
      <w:ins w:id="119" w:author="rahulkatinni@gmail.com" w:date="2022-11-19T15:55:00Z">
        <w:r>
          <w:rPr>
            <w:sz w:val="52"/>
            <w:szCs w:val="52"/>
            <w:u w:val="single"/>
          </w:rPr>
          <w:t>Conclusion</w:t>
        </w:r>
      </w:ins>
    </w:p>
    <w:p w14:paraId="29F30A6F" w14:textId="7AF659BD" w:rsidR="00285EFD" w:rsidRDefault="00285EFD" w:rsidP="001A4F94">
      <w:pPr>
        <w:rPr>
          <w:ins w:id="120" w:author="rahulkatinni@gmail.com" w:date="2022-11-19T15:59:00Z"/>
          <w:sz w:val="40"/>
          <w:szCs w:val="40"/>
        </w:rPr>
      </w:pPr>
      <w:ins w:id="121" w:author="rahulkatinni@gmail.com" w:date="2022-11-19T15:55:00Z">
        <w:r>
          <w:rPr>
            <w:sz w:val="40"/>
            <w:szCs w:val="40"/>
          </w:rPr>
          <w:tab/>
        </w:r>
      </w:ins>
      <w:ins w:id="122" w:author="rahulkatinni@gmail.com" w:date="2022-11-19T15:56:00Z">
        <w:r>
          <w:rPr>
            <w:sz w:val="40"/>
            <w:szCs w:val="40"/>
          </w:rPr>
          <w:t>As the cloud computing industry is always growing and as there is always a need for more storage space or computation power</w:t>
        </w:r>
      </w:ins>
      <w:ins w:id="123" w:author="rahulkatinni@gmail.com" w:date="2022-11-19T15:57:00Z">
        <w:r>
          <w:rPr>
            <w:sz w:val="40"/>
            <w:szCs w:val="40"/>
          </w:rPr>
          <w:t xml:space="preserve">, it is even more important to </w:t>
        </w:r>
        <w:proofErr w:type="gramStart"/>
        <w:r>
          <w:rPr>
            <w:sz w:val="40"/>
            <w:szCs w:val="40"/>
          </w:rPr>
          <w:t>look into</w:t>
        </w:r>
        <w:proofErr w:type="gramEnd"/>
        <w:r>
          <w:rPr>
            <w:sz w:val="40"/>
            <w:szCs w:val="40"/>
          </w:rPr>
          <w:t xml:space="preserve"> green cloud solution in order to have a sustainable cloud</w:t>
        </w:r>
        <w:r w:rsidR="00F8417C">
          <w:rPr>
            <w:sz w:val="40"/>
            <w:szCs w:val="40"/>
          </w:rPr>
          <w:t xml:space="preserve">. </w:t>
        </w:r>
      </w:ins>
      <w:ins w:id="124" w:author="rahulkatinni@gmail.com" w:date="2022-11-19T15:58:00Z">
        <w:r w:rsidR="00F8417C">
          <w:rPr>
            <w:sz w:val="40"/>
            <w:szCs w:val="40"/>
          </w:rPr>
          <w:t xml:space="preserve">As the cloud consume a lot of power and results in omission of harmful oxides and dioxides, The </w:t>
        </w:r>
      </w:ins>
      <w:ins w:id="125" w:author="rahulkatinni@gmail.com" w:date="2022-11-19T15:59:00Z">
        <w:r w:rsidR="00F8417C">
          <w:rPr>
            <w:sz w:val="40"/>
            <w:szCs w:val="40"/>
          </w:rPr>
          <w:t xml:space="preserve">world </w:t>
        </w:r>
        <w:proofErr w:type="gramStart"/>
        <w:r w:rsidR="00F8417C">
          <w:rPr>
            <w:sz w:val="40"/>
            <w:szCs w:val="40"/>
          </w:rPr>
          <w:t>need</w:t>
        </w:r>
        <w:proofErr w:type="gramEnd"/>
        <w:r w:rsidR="00F8417C">
          <w:rPr>
            <w:sz w:val="40"/>
            <w:szCs w:val="40"/>
          </w:rPr>
          <w:t xml:space="preserve"> to turn to green clouds as they are more eco-friendly and also help have the maximum utilization of the available resources.</w:t>
        </w:r>
      </w:ins>
    </w:p>
    <w:p w14:paraId="2422DDFD" w14:textId="77777777" w:rsidR="00022381" w:rsidRDefault="00022381" w:rsidP="001A4F94">
      <w:pPr>
        <w:rPr>
          <w:ins w:id="126" w:author="rahulkatinni@gmail.com" w:date="2022-11-20T02:33:00Z"/>
          <w:sz w:val="52"/>
          <w:szCs w:val="52"/>
          <w:u w:val="single"/>
        </w:rPr>
      </w:pPr>
    </w:p>
    <w:p w14:paraId="14A4EAC5" w14:textId="67863EC4" w:rsidR="00F8417C" w:rsidRDefault="00F8417C" w:rsidP="001A4F94">
      <w:pPr>
        <w:rPr>
          <w:ins w:id="127" w:author="rahulkatinni@gmail.com" w:date="2022-11-19T16:00:00Z"/>
          <w:sz w:val="52"/>
          <w:szCs w:val="52"/>
          <w:u w:val="single"/>
        </w:rPr>
      </w:pPr>
      <w:ins w:id="128" w:author="rahulkatinni@gmail.com" w:date="2022-11-19T15:59:00Z">
        <w:r>
          <w:rPr>
            <w:sz w:val="52"/>
            <w:szCs w:val="52"/>
            <w:u w:val="single"/>
          </w:rPr>
          <w:lastRenderedPageBreak/>
          <w:t>Future</w:t>
        </w:r>
      </w:ins>
      <w:ins w:id="129" w:author="rahulkatinni@gmail.com" w:date="2022-11-19T16:00:00Z">
        <w:r>
          <w:rPr>
            <w:sz w:val="52"/>
            <w:szCs w:val="52"/>
            <w:u w:val="single"/>
          </w:rPr>
          <w:t xml:space="preserve"> Research Problems</w:t>
        </w:r>
      </w:ins>
    </w:p>
    <w:p w14:paraId="19961B21" w14:textId="4E13CBED" w:rsidR="00F8417C" w:rsidRPr="00F8417C" w:rsidRDefault="00F8417C" w:rsidP="001A4F94">
      <w:pPr>
        <w:rPr>
          <w:ins w:id="130" w:author="rahulkatinni@gmail.com" w:date="2022-11-19T15:52:00Z"/>
          <w:sz w:val="36"/>
          <w:szCs w:val="36"/>
          <w:rPrChange w:id="131" w:author="rahulkatinni@gmail.com" w:date="2022-11-19T16:00:00Z">
            <w:rPr>
              <w:ins w:id="132" w:author="rahulkatinni@gmail.com" w:date="2022-11-19T15:52:00Z"/>
              <w:sz w:val="52"/>
              <w:szCs w:val="52"/>
              <w:u w:val="single"/>
            </w:rPr>
          </w:rPrChange>
        </w:rPr>
      </w:pPr>
      <w:ins w:id="133" w:author="rahulkatinni@gmail.com" w:date="2022-11-19T16:00:00Z">
        <w:r>
          <w:rPr>
            <w:sz w:val="36"/>
            <w:szCs w:val="36"/>
          </w:rPr>
          <w:tab/>
        </w:r>
      </w:ins>
      <w:ins w:id="134" w:author="rahulkatinni@gmail.com" w:date="2022-11-19T16:01:00Z">
        <w:r w:rsidRPr="00F8417C">
          <w:rPr>
            <w:sz w:val="40"/>
            <w:szCs w:val="40"/>
            <w:rPrChange w:id="135" w:author="rahulkatinni@gmail.com" w:date="2022-11-19T16:01:00Z">
              <w:rPr>
                <w:sz w:val="36"/>
                <w:szCs w:val="36"/>
              </w:rPr>
            </w:rPrChange>
          </w:rPr>
          <w:t xml:space="preserve">There </w:t>
        </w:r>
        <w:r>
          <w:rPr>
            <w:sz w:val="40"/>
            <w:szCs w:val="40"/>
          </w:rPr>
          <w:t>is need for future research to done on the issues of better power utilization monitoring tools, design of p</w:t>
        </w:r>
      </w:ins>
      <w:ins w:id="136" w:author="rahulkatinni@gmail.com" w:date="2022-11-19T16:02:00Z">
        <w:r>
          <w:rPr>
            <w:sz w:val="40"/>
            <w:szCs w:val="40"/>
          </w:rPr>
          <w:t>o</w:t>
        </w:r>
      </w:ins>
      <w:ins w:id="137" w:author="rahulkatinni@gmail.com" w:date="2022-11-19T16:01:00Z">
        <w:r>
          <w:rPr>
            <w:sz w:val="40"/>
            <w:szCs w:val="40"/>
          </w:rPr>
          <w:t>we</w:t>
        </w:r>
      </w:ins>
      <w:ins w:id="138" w:author="rahulkatinni@gmail.com" w:date="2022-11-19T16:02:00Z">
        <w:r>
          <w:rPr>
            <w:sz w:val="40"/>
            <w:szCs w:val="40"/>
          </w:rPr>
          <w:t xml:space="preserve">r utilization simulators and </w:t>
        </w:r>
        <w:proofErr w:type="gramStart"/>
        <w:r>
          <w:rPr>
            <w:sz w:val="40"/>
            <w:szCs w:val="40"/>
          </w:rPr>
          <w:t>decision making</w:t>
        </w:r>
        <w:proofErr w:type="gramEnd"/>
        <w:r>
          <w:rPr>
            <w:sz w:val="40"/>
            <w:szCs w:val="40"/>
          </w:rPr>
          <w:t xml:space="preserve"> algorithms in DPM.</w:t>
        </w:r>
      </w:ins>
      <w:ins w:id="139" w:author="rahulkatinni@gmail.com" w:date="2022-11-19T16:03:00Z">
        <w:r>
          <w:rPr>
            <w:sz w:val="40"/>
            <w:szCs w:val="40"/>
          </w:rPr>
          <w:t xml:space="preserve"> Dynamic work load balancing with VM's</w:t>
        </w:r>
      </w:ins>
      <w:ins w:id="140" w:author="rahulkatinni@gmail.com" w:date="2022-11-19T16:04:00Z">
        <w:r>
          <w:rPr>
            <w:sz w:val="40"/>
            <w:szCs w:val="40"/>
          </w:rPr>
          <w:t>, Resource sharing across VM's, design of secured VM's and energy optimization techniques need to be researched more for virtualization in green clouds</w:t>
        </w:r>
      </w:ins>
      <w:ins w:id="141" w:author="rahulkatinni@gmail.com" w:date="2022-11-19T16:05:00Z">
        <w:r>
          <w:rPr>
            <w:sz w:val="40"/>
            <w:szCs w:val="40"/>
          </w:rPr>
          <w:t>. These are the future research problems that needs to be addressed for improvement of green clouds.</w:t>
        </w:r>
      </w:ins>
    </w:p>
    <w:p w14:paraId="6C36D60E" w14:textId="3E77FB66" w:rsidR="00285EFD" w:rsidRDefault="00285EFD" w:rsidP="001A4F94">
      <w:pPr>
        <w:rPr>
          <w:ins w:id="142" w:author="rahulkatinni@gmail.com" w:date="2022-11-19T16:05:00Z"/>
          <w:sz w:val="40"/>
          <w:szCs w:val="40"/>
        </w:rPr>
      </w:pPr>
      <w:ins w:id="143" w:author="rahulkatinni@gmail.com" w:date="2022-11-19T15:53:00Z">
        <w:r>
          <w:rPr>
            <w:sz w:val="40"/>
            <w:szCs w:val="40"/>
          </w:rPr>
          <w:tab/>
        </w:r>
      </w:ins>
    </w:p>
    <w:p w14:paraId="1BF4586A" w14:textId="7F5C45A2" w:rsidR="00F8417C" w:rsidRDefault="00F8417C" w:rsidP="001A4F94">
      <w:pPr>
        <w:rPr>
          <w:ins w:id="144" w:author="rahulkatinni@gmail.com" w:date="2022-11-19T16:06:00Z"/>
          <w:sz w:val="52"/>
          <w:szCs w:val="52"/>
          <w:u w:val="single"/>
        </w:rPr>
      </w:pPr>
      <w:ins w:id="145" w:author="rahulkatinni@gmail.com" w:date="2022-11-19T16:05:00Z">
        <w:r>
          <w:rPr>
            <w:sz w:val="52"/>
            <w:szCs w:val="52"/>
            <w:u w:val="single"/>
          </w:rPr>
          <w:t>Observations of the s</w:t>
        </w:r>
      </w:ins>
      <w:ins w:id="146" w:author="rahulkatinni@gmail.com" w:date="2022-11-19T16:06:00Z">
        <w:r>
          <w:rPr>
            <w:sz w:val="52"/>
            <w:szCs w:val="52"/>
            <w:u w:val="single"/>
          </w:rPr>
          <w:t>tudy</w:t>
        </w:r>
      </w:ins>
    </w:p>
    <w:p w14:paraId="11E84254" w14:textId="2CCF11F2" w:rsidR="00F8417C" w:rsidRPr="00816465" w:rsidRDefault="00F8417C" w:rsidP="001A4F94">
      <w:pPr>
        <w:rPr>
          <w:ins w:id="147" w:author="rahulkatinni@gmail.com" w:date="2022-11-19T16:06:00Z"/>
          <w:sz w:val="40"/>
          <w:szCs w:val="40"/>
          <w:u w:val="single"/>
          <w:rPrChange w:id="148" w:author="rahulkatinni@gmail.com" w:date="2022-11-20T02:33:00Z">
            <w:rPr>
              <w:ins w:id="149" w:author="rahulkatinni@gmail.com" w:date="2022-11-19T16:06:00Z"/>
              <w:sz w:val="52"/>
              <w:szCs w:val="52"/>
              <w:u w:val="single"/>
            </w:rPr>
          </w:rPrChange>
        </w:rPr>
      </w:pPr>
    </w:p>
    <w:p w14:paraId="1EF0424A" w14:textId="599D57ED" w:rsidR="00F8417C" w:rsidRDefault="00F8417C" w:rsidP="001A4F94">
      <w:pPr>
        <w:rPr>
          <w:ins w:id="150" w:author="rahulkatinni@gmail.com" w:date="2022-11-19T16:06:00Z"/>
          <w:sz w:val="40"/>
          <w:szCs w:val="40"/>
          <w:u w:val="single"/>
        </w:rPr>
      </w:pPr>
      <w:ins w:id="151" w:author="rahulkatinni@gmail.com" w:date="2022-11-19T16:06:00Z">
        <w:r>
          <w:rPr>
            <w:sz w:val="40"/>
            <w:szCs w:val="40"/>
            <w:u w:val="single"/>
          </w:rPr>
          <w:t>How does the design of the study address the research questions?</w:t>
        </w:r>
      </w:ins>
    </w:p>
    <w:p w14:paraId="0442FC63" w14:textId="65DACDFE" w:rsidR="00F8417C" w:rsidRPr="00EE683A" w:rsidRDefault="00EE683A" w:rsidP="001A4F94">
      <w:pPr>
        <w:rPr>
          <w:ins w:id="152" w:author="rahulkatinni@gmail.com" w:date="2022-11-19T16:06:00Z"/>
          <w:sz w:val="40"/>
          <w:szCs w:val="40"/>
          <w:rPrChange w:id="153" w:author="rahulkatinni@gmail.com" w:date="2022-11-19T23:40:00Z">
            <w:rPr>
              <w:ins w:id="154" w:author="rahulkatinni@gmail.com" w:date="2022-11-19T16:06:00Z"/>
              <w:sz w:val="40"/>
              <w:szCs w:val="40"/>
              <w:u w:val="single"/>
            </w:rPr>
          </w:rPrChange>
        </w:rPr>
      </w:pPr>
      <w:ins w:id="155" w:author="rahulkatinni@gmail.com" w:date="2022-11-19T23:40:00Z">
        <w:r>
          <w:rPr>
            <w:sz w:val="40"/>
            <w:szCs w:val="40"/>
          </w:rPr>
          <w:tab/>
        </w:r>
      </w:ins>
      <w:ins w:id="156" w:author="rahulkatinni@gmail.com" w:date="2022-11-19T23:41:00Z">
        <w:r>
          <w:rPr>
            <w:sz w:val="40"/>
            <w:szCs w:val="40"/>
          </w:rPr>
          <w:t xml:space="preserve">The study was designed to give </w:t>
        </w:r>
      </w:ins>
      <w:ins w:id="157" w:author="rahulkatinni@gmail.com" w:date="2022-11-20T02:22:00Z">
        <w:r w:rsidR="008159DF">
          <w:rPr>
            <w:sz w:val="40"/>
            <w:szCs w:val="40"/>
          </w:rPr>
          <w:t>a</w:t>
        </w:r>
      </w:ins>
      <w:ins w:id="158" w:author="rahulkatinni@gmail.com" w:date="2022-11-19T23:41:00Z">
        <w:r>
          <w:rPr>
            <w:sz w:val="40"/>
            <w:szCs w:val="40"/>
          </w:rPr>
          <w:t xml:space="preserve"> detail analysis report on the current green cloud technology trends and what are all the futur</w:t>
        </w:r>
      </w:ins>
      <w:ins w:id="159" w:author="rahulkatinni@gmail.com" w:date="2022-11-19T23:42:00Z">
        <w:r>
          <w:rPr>
            <w:sz w:val="40"/>
            <w:szCs w:val="40"/>
          </w:rPr>
          <w:t>e problems that need to be researched in order to advance the concept of green cloud.</w:t>
        </w:r>
      </w:ins>
    </w:p>
    <w:p w14:paraId="6F9FF03B" w14:textId="4E51D4AB" w:rsidR="00F8417C" w:rsidRDefault="00F8417C" w:rsidP="001A4F94">
      <w:pPr>
        <w:rPr>
          <w:ins w:id="160" w:author="rahulkatinni@gmail.com" w:date="2022-11-19T16:06:00Z"/>
          <w:sz w:val="40"/>
          <w:szCs w:val="40"/>
          <w:u w:val="single"/>
        </w:rPr>
      </w:pPr>
    </w:p>
    <w:p w14:paraId="345880CF" w14:textId="3DFA90EB" w:rsidR="00F8417C" w:rsidRDefault="00F8417C" w:rsidP="001A4F94">
      <w:pPr>
        <w:rPr>
          <w:ins w:id="161" w:author="rahulkatinni@gmail.com" w:date="2022-11-19T16:07:00Z"/>
          <w:sz w:val="40"/>
          <w:szCs w:val="40"/>
          <w:u w:val="single"/>
        </w:rPr>
      </w:pPr>
      <w:ins w:id="162" w:author="rahulkatinni@gmail.com" w:date="2022-11-19T16:06:00Z">
        <w:r>
          <w:rPr>
            <w:sz w:val="40"/>
            <w:szCs w:val="40"/>
            <w:u w:val="single"/>
          </w:rPr>
          <w:lastRenderedPageBreak/>
          <w:t>How convincing are the results? Are any of the resul</w:t>
        </w:r>
      </w:ins>
      <w:ins w:id="163" w:author="rahulkatinni@gmail.com" w:date="2022-11-19T16:07:00Z">
        <w:r>
          <w:rPr>
            <w:sz w:val="40"/>
            <w:szCs w:val="40"/>
            <w:u w:val="single"/>
          </w:rPr>
          <w:t>ts surprising?</w:t>
        </w:r>
      </w:ins>
    </w:p>
    <w:p w14:paraId="50966BDA" w14:textId="281AE068" w:rsidR="00F8417C" w:rsidRDefault="00EE683A" w:rsidP="001A4F94">
      <w:pPr>
        <w:rPr>
          <w:ins w:id="164" w:author="rahulkatinni@gmail.com" w:date="2022-11-19T23:44:00Z"/>
          <w:sz w:val="40"/>
          <w:szCs w:val="40"/>
        </w:rPr>
      </w:pPr>
      <w:ins w:id="165" w:author="rahulkatinni@gmail.com" w:date="2022-11-19T23:42:00Z">
        <w:r>
          <w:rPr>
            <w:sz w:val="40"/>
            <w:szCs w:val="40"/>
          </w:rPr>
          <w:tab/>
        </w:r>
      </w:ins>
      <w:ins w:id="166" w:author="rahulkatinni@gmail.com" w:date="2022-11-19T23:43:00Z">
        <w:r>
          <w:rPr>
            <w:sz w:val="40"/>
            <w:szCs w:val="40"/>
          </w:rPr>
          <w:t>The result of the study is that we need to improve research on the field of green cloud and the optimization of load/power balancing algorithms.</w:t>
        </w:r>
      </w:ins>
    </w:p>
    <w:p w14:paraId="2A1FB672" w14:textId="2ED69B91" w:rsidR="00EE683A" w:rsidRPr="00EE683A" w:rsidRDefault="00EE683A" w:rsidP="001A4F94">
      <w:pPr>
        <w:rPr>
          <w:ins w:id="167" w:author="rahulkatinni@gmail.com" w:date="2022-11-19T16:07:00Z"/>
          <w:sz w:val="40"/>
          <w:szCs w:val="40"/>
          <w:rPrChange w:id="168" w:author="rahulkatinni@gmail.com" w:date="2022-11-19T23:42:00Z">
            <w:rPr>
              <w:ins w:id="169" w:author="rahulkatinni@gmail.com" w:date="2022-11-19T16:07:00Z"/>
              <w:sz w:val="40"/>
              <w:szCs w:val="40"/>
              <w:u w:val="single"/>
            </w:rPr>
          </w:rPrChange>
        </w:rPr>
      </w:pPr>
      <w:ins w:id="170" w:author="rahulkatinni@gmail.com" w:date="2022-11-19T23:44:00Z">
        <w:r>
          <w:rPr>
            <w:sz w:val="40"/>
            <w:szCs w:val="40"/>
          </w:rPr>
          <w:t>This is expected as we need to consider the ecological drawbacks of the clouds we are using with increasing demand.</w:t>
        </w:r>
      </w:ins>
    </w:p>
    <w:p w14:paraId="7C5719EA" w14:textId="40BA3DDE" w:rsidR="00F8417C" w:rsidRDefault="00F8417C" w:rsidP="001A4F94">
      <w:pPr>
        <w:rPr>
          <w:ins w:id="171" w:author="rahulkatinni@gmail.com" w:date="2022-11-19T16:07:00Z"/>
          <w:sz w:val="40"/>
          <w:szCs w:val="40"/>
          <w:u w:val="single"/>
        </w:rPr>
      </w:pPr>
    </w:p>
    <w:p w14:paraId="43E43A9A" w14:textId="1A284178" w:rsidR="00F8417C" w:rsidRDefault="00F8417C" w:rsidP="001A4F94">
      <w:pPr>
        <w:rPr>
          <w:ins w:id="172" w:author="rahulkatinni@gmail.com" w:date="2022-11-19T16:07:00Z"/>
          <w:sz w:val="40"/>
          <w:szCs w:val="40"/>
          <w:u w:val="single"/>
        </w:rPr>
      </w:pPr>
      <w:ins w:id="173" w:author="rahulkatinni@gmail.com" w:date="2022-11-19T16:07:00Z">
        <w:r>
          <w:rPr>
            <w:sz w:val="40"/>
            <w:szCs w:val="40"/>
            <w:u w:val="single"/>
          </w:rPr>
          <w:t>What does this study contribute toward answering the original question?</w:t>
        </w:r>
      </w:ins>
    </w:p>
    <w:p w14:paraId="14934A8B" w14:textId="2B4E3043" w:rsidR="007C5FDB" w:rsidRPr="00EE683A" w:rsidRDefault="00EE683A" w:rsidP="001A4F94">
      <w:pPr>
        <w:rPr>
          <w:ins w:id="174" w:author="rahulkatinni@gmail.com" w:date="2022-11-19T16:07:00Z"/>
          <w:sz w:val="40"/>
          <w:szCs w:val="40"/>
          <w:rPrChange w:id="175" w:author="rahulkatinni@gmail.com" w:date="2022-11-19T23:45:00Z">
            <w:rPr>
              <w:ins w:id="176" w:author="rahulkatinni@gmail.com" w:date="2022-11-19T16:07:00Z"/>
              <w:sz w:val="40"/>
              <w:szCs w:val="40"/>
              <w:u w:val="single"/>
            </w:rPr>
          </w:rPrChange>
        </w:rPr>
      </w:pPr>
      <w:ins w:id="177" w:author="rahulkatinni@gmail.com" w:date="2022-11-19T23:45:00Z">
        <w:r>
          <w:rPr>
            <w:sz w:val="40"/>
            <w:szCs w:val="40"/>
          </w:rPr>
          <w:tab/>
          <w:t>This study contributes toward the current research achievements of green clouds and the future requirement and s</w:t>
        </w:r>
      </w:ins>
      <w:ins w:id="178" w:author="rahulkatinni@gmail.com" w:date="2022-11-19T23:46:00Z">
        <w:r>
          <w:rPr>
            <w:sz w:val="40"/>
            <w:szCs w:val="40"/>
          </w:rPr>
          <w:t>cope for improvement in green cloud technologies.</w:t>
        </w:r>
      </w:ins>
    </w:p>
    <w:p w14:paraId="125FC742" w14:textId="02FC0566" w:rsidR="007C5FDB" w:rsidRDefault="007C5FDB" w:rsidP="001A4F94">
      <w:pPr>
        <w:rPr>
          <w:ins w:id="179" w:author="rahulkatinni@gmail.com" w:date="2022-11-19T16:07:00Z"/>
          <w:sz w:val="40"/>
          <w:szCs w:val="40"/>
          <w:u w:val="single"/>
        </w:rPr>
      </w:pPr>
    </w:p>
    <w:p w14:paraId="1967B901" w14:textId="43EFE2BD" w:rsidR="007C5FDB" w:rsidRDefault="007C5FDB" w:rsidP="001A4F94">
      <w:pPr>
        <w:rPr>
          <w:ins w:id="180" w:author="rahulkatinni@gmail.com" w:date="2022-11-19T23:46:00Z"/>
          <w:sz w:val="40"/>
          <w:szCs w:val="40"/>
          <w:u w:val="single"/>
        </w:rPr>
      </w:pPr>
      <w:ins w:id="181" w:author="rahulkatinni@gmail.com" w:date="2022-11-19T16:07:00Z">
        <w:r>
          <w:rPr>
            <w:sz w:val="40"/>
            <w:szCs w:val="40"/>
            <w:u w:val="single"/>
          </w:rPr>
          <w:t>What aspects of the origin</w:t>
        </w:r>
      </w:ins>
      <w:ins w:id="182" w:author="rahulkatinni@gmail.com" w:date="2022-11-19T16:08:00Z">
        <w:r>
          <w:rPr>
            <w:sz w:val="40"/>
            <w:szCs w:val="40"/>
            <w:u w:val="single"/>
          </w:rPr>
          <w:t>al question remain unanswered?</w:t>
        </w:r>
      </w:ins>
    </w:p>
    <w:p w14:paraId="64DA4958" w14:textId="59CD7C75" w:rsidR="00EE683A" w:rsidRDefault="00EE683A" w:rsidP="001A4F94">
      <w:pPr>
        <w:rPr>
          <w:ins w:id="183" w:author="rahulkatinni@gmail.com" w:date="2022-11-20T00:18:00Z"/>
          <w:sz w:val="40"/>
          <w:szCs w:val="40"/>
        </w:rPr>
      </w:pPr>
      <w:ins w:id="184" w:author="rahulkatinni@gmail.com" w:date="2022-11-19T23:46:00Z">
        <w:r>
          <w:rPr>
            <w:sz w:val="40"/>
            <w:szCs w:val="40"/>
          </w:rPr>
          <w:tab/>
          <w:t>The study only discusses about what future problems needs to be addressed but does not point to</w:t>
        </w:r>
      </w:ins>
      <w:ins w:id="185" w:author="rahulkatinni@gmail.com" w:date="2022-11-19T23:47:00Z">
        <w:r>
          <w:rPr>
            <w:sz w:val="40"/>
            <w:szCs w:val="40"/>
          </w:rPr>
          <w:t>ward a solution to those problems.</w:t>
        </w:r>
      </w:ins>
    </w:p>
    <w:p w14:paraId="3B2C77A3" w14:textId="1E385F5E" w:rsidR="008844B0" w:rsidRDefault="008844B0" w:rsidP="001A4F94">
      <w:pPr>
        <w:rPr>
          <w:ins w:id="186" w:author="rahulkatinni@gmail.com" w:date="2022-11-20T00:18:00Z"/>
          <w:sz w:val="40"/>
          <w:szCs w:val="40"/>
        </w:rPr>
      </w:pPr>
    </w:p>
    <w:p w14:paraId="73AF5F94" w14:textId="47C18A37" w:rsidR="008844B0" w:rsidRDefault="008844B0" w:rsidP="001A4F94">
      <w:pPr>
        <w:rPr>
          <w:ins w:id="187" w:author="rahulkatinni@gmail.com" w:date="2022-11-20T00:18:00Z"/>
          <w:sz w:val="40"/>
          <w:szCs w:val="40"/>
        </w:rPr>
      </w:pPr>
    </w:p>
    <w:p w14:paraId="66E0306A" w14:textId="25003F17" w:rsidR="008844B0" w:rsidRDefault="008844B0" w:rsidP="001A4F94">
      <w:pPr>
        <w:rPr>
          <w:ins w:id="188" w:author="rahulkatinni@gmail.com" w:date="2022-11-20T00:19:00Z"/>
          <w:sz w:val="56"/>
          <w:szCs w:val="56"/>
        </w:rPr>
      </w:pPr>
      <w:ins w:id="189" w:author="rahulkatinni@gmail.com" w:date="2022-11-20T00:18:00Z">
        <w:r w:rsidRPr="008844B0">
          <w:rPr>
            <w:sz w:val="56"/>
            <w:szCs w:val="56"/>
            <w:rPrChange w:id="190" w:author="rahulkatinni@gmail.com" w:date="2022-11-20T00:19:00Z">
              <w:rPr>
                <w:sz w:val="52"/>
                <w:szCs w:val="52"/>
              </w:rPr>
            </w:rPrChange>
          </w:rPr>
          <w:lastRenderedPageBreak/>
          <w:t>Su</w:t>
        </w:r>
      </w:ins>
      <w:ins w:id="191" w:author="rahulkatinni@gmail.com" w:date="2022-11-20T00:19:00Z">
        <w:r>
          <w:rPr>
            <w:sz w:val="56"/>
            <w:szCs w:val="56"/>
          </w:rPr>
          <w:t>mmary - 2</w:t>
        </w:r>
      </w:ins>
    </w:p>
    <w:p w14:paraId="158110DA" w14:textId="36C68DA5" w:rsidR="008844B0" w:rsidRDefault="008844B0" w:rsidP="001A4F94">
      <w:pPr>
        <w:rPr>
          <w:ins w:id="192" w:author="rahulkatinni@gmail.com" w:date="2022-11-20T00:19:00Z"/>
          <w:sz w:val="56"/>
          <w:szCs w:val="56"/>
        </w:rPr>
      </w:pPr>
    </w:p>
    <w:p w14:paraId="7A34B7DF" w14:textId="63BAFF9E" w:rsidR="008844B0" w:rsidRDefault="008844B0" w:rsidP="001A4F94">
      <w:pPr>
        <w:rPr>
          <w:ins w:id="193" w:author="rahulkatinni@gmail.com" w:date="2022-11-20T00:19:00Z"/>
          <w:sz w:val="56"/>
          <w:szCs w:val="56"/>
          <w:u w:val="single"/>
        </w:rPr>
      </w:pPr>
      <w:ins w:id="194" w:author="rahulkatinni@gmail.com" w:date="2022-11-20T00:19:00Z">
        <w:r>
          <w:rPr>
            <w:sz w:val="56"/>
            <w:szCs w:val="56"/>
            <w:u w:val="single"/>
          </w:rPr>
          <w:t>Title</w:t>
        </w:r>
      </w:ins>
    </w:p>
    <w:p w14:paraId="17ED44FD" w14:textId="5AEDE0AE" w:rsidR="008844B0" w:rsidRDefault="008844B0" w:rsidP="001A4F94">
      <w:pPr>
        <w:rPr>
          <w:ins w:id="195" w:author="rahulkatinni@gmail.com" w:date="2022-11-20T00:21:00Z"/>
          <w:sz w:val="56"/>
          <w:szCs w:val="56"/>
        </w:rPr>
      </w:pPr>
      <w:ins w:id="196" w:author="rahulkatinni@gmail.com" w:date="2022-11-20T00:19:00Z">
        <w:r>
          <w:rPr>
            <w:sz w:val="56"/>
            <w:szCs w:val="56"/>
          </w:rPr>
          <w:tab/>
        </w:r>
      </w:ins>
      <w:ins w:id="197" w:author="rahulkatinni@gmail.com" w:date="2022-11-20T00:20:00Z">
        <w:r>
          <w:rPr>
            <w:sz w:val="56"/>
            <w:szCs w:val="56"/>
          </w:rPr>
          <w:t xml:space="preserve">Effect Of Green Cloud Computing </w:t>
        </w:r>
        <w:proofErr w:type="gramStart"/>
        <w:r>
          <w:rPr>
            <w:sz w:val="56"/>
            <w:szCs w:val="56"/>
          </w:rPr>
          <w:t>And</w:t>
        </w:r>
        <w:proofErr w:type="gramEnd"/>
        <w:r>
          <w:rPr>
            <w:sz w:val="56"/>
            <w:szCs w:val="56"/>
          </w:rPr>
          <w:t xml:space="preserve"> Environmental Sustainability </w:t>
        </w:r>
      </w:ins>
      <w:ins w:id="198" w:author="rahulkatinni@gmail.com" w:date="2022-11-20T00:21:00Z">
        <w:r>
          <w:rPr>
            <w:sz w:val="56"/>
            <w:szCs w:val="56"/>
          </w:rPr>
          <w:t>A</w:t>
        </w:r>
      </w:ins>
      <w:ins w:id="199" w:author="rahulkatinni@gmail.com" w:date="2022-11-20T00:20:00Z">
        <w:r>
          <w:rPr>
            <w:sz w:val="56"/>
            <w:szCs w:val="56"/>
          </w:rPr>
          <w:t>pproaches</w:t>
        </w:r>
      </w:ins>
    </w:p>
    <w:p w14:paraId="72D168D8" w14:textId="244B0933" w:rsidR="008844B0" w:rsidRDefault="008844B0" w:rsidP="001A4F94">
      <w:pPr>
        <w:rPr>
          <w:ins w:id="200" w:author="rahulkatinni@gmail.com" w:date="2022-11-20T00:21:00Z"/>
          <w:sz w:val="56"/>
          <w:szCs w:val="56"/>
        </w:rPr>
      </w:pPr>
    </w:p>
    <w:p w14:paraId="6DACBD85" w14:textId="44AB5980" w:rsidR="008844B0" w:rsidRDefault="008844B0" w:rsidP="001A4F94">
      <w:pPr>
        <w:rPr>
          <w:ins w:id="201" w:author="rahulkatinni@gmail.com" w:date="2022-11-20T00:21:00Z"/>
          <w:sz w:val="52"/>
          <w:szCs w:val="52"/>
        </w:rPr>
      </w:pPr>
      <w:ins w:id="202" w:author="rahulkatinni@gmail.com" w:date="2022-11-20T00:21:00Z">
        <w:r>
          <w:rPr>
            <w:sz w:val="52"/>
            <w:szCs w:val="52"/>
            <w:u w:val="single"/>
          </w:rPr>
          <w:t>Introduction</w:t>
        </w:r>
      </w:ins>
    </w:p>
    <w:p w14:paraId="7C955E62" w14:textId="6D4F2F24" w:rsidR="008844B0" w:rsidRPr="008C2027" w:rsidRDefault="008844B0" w:rsidP="001A4F94">
      <w:pPr>
        <w:rPr>
          <w:ins w:id="203" w:author="rahulkatinni@gmail.com" w:date="2022-11-20T00:38:00Z"/>
          <w:sz w:val="40"/>
          <w:szCs w:val="40"/>
          <w:rPrChange w:id="204" w:author="rahulkatinni@gmail.com" w:date="2022-11-20T00:39:00Z">
            <w:rPr>
              <w:ins w:id="205" w:author="rahulkatinni@gmail.com" w:date="2022-11-20T00:38:00Z"/>
              <w:sz w:val="52"/>
              <w:szCs w:val="52"/>
            </w:rPr>
          </w:rPrChange>
        </w:rPr>
      </w:pPr>
      <w:ins w:id="206" w:author="rahulkatinni@gmail.com" w:date="2022-11-20T00:21:00Z">
        <w:r>
          <w:rPr>
            <w:sz w:val="52"/>
            <w:szCs w:val="52"/>
          </w:rPr>
          <w:tab/>
        </w:r>
      </w:ins>
      <w:ins w:id="207" w:author="rahulkatinni@gmail.com" w:date="2022-11-20T00:31:00Z">
        <w:r w:rsidR="00926BED" w:rsidRPr="008C2027">
          <w:rPr>
            <w:sz w:val="40"/>
            <w:szCs w:val="40"/>
            <w:rPrChange w:id="208" w:author="rahulkatinni@gmail.com" w:date="2022-11-20T00:39:00Z">
              <w:rPr>
                <w:sz w:val="52"/>
                <w:szCs w:val="52"/>
              </w:rPr>
            </w:rPrChange>
          </w:rPr>
          <w:t xml:space="preserve">Cloud computing is a highly scalable and cost-effective </w:t>
        </w:r>
      </w:ins>
      <w:ins w:id="209" w:author="rahulkatinni@gmail.com" w:date="2022-11-20T00:32:00Z">
        <w:r w:rsidR="00926BED" w:rsidRPr="008C2027">
          <w:rPr>
            <w:sz w:val="40"/>
            <w:szCs w:val="40"/>
            <w:rPrChange w:id="210" w:author="rahulkatinni@gmail.com" w:date="2022-11-20T00:39:00Z">
              <w:rPr>
                <w:sz w:val="52"/>
                <w:szCs w:val="52"/>
              </w:rPr>
            </w:rPrChange>
          </w:rPr>
          <w:t xml:space="preserve">infrastructure. But the growing demand for cloud has drastically increased the energy consumption of the </w:t>
        </w:r>
      </w:ins>
      <w:ins w:id="211" w:author="rahulkatinni@gmail.com" w:date="2022-11-20T00:33:00Z">
        <w:r w:rsidR="00926BED" w:rsidRPr="008C2027">
          <w:rPr>
            <w:sz w:val="40"/>
            <w:szCs w:val="40"/>
            <w:rPrChange w:id="212" w:author="rahulkatinni@gmail.com" w:date="2022-11-20T00:39:00Z">
              <w:rPr>
                <w:sz w:val="52"/>
                <w:szCs w:val="52"/>
              </w:rPr>
            </w:rPrChange>
          </w:rPr>
          <w:t xml:space="preserve">data centres. </w:t>
        </w:r>
      </w:ins>
      <w:ins w:id="213" w:author="rahulkatinni@gmail.com" w:date="2022-11-20T00:34:00Z">
        <w:r w:rsidR="00926BED" w:rsidRPr="008C2027">
          <w:rPr>
            <w:sz w:val="40"/>
            <w:szCs w:val="40"/>
            <w:rPrChange w:id="214" w:author="rahulkatinni@gmail.com" w:date="2022-11-20T00:39:00Z">
              <w:rPr>
                <w:sz w:val="52"/>
                <w:szCs w:val="52"/>
              </w:rPr>
            </w:rPrChange>
          </w:rPr>
          <w:t>Hence, energy-efficient solutions are required to minimize the</w:t>
        </w:r>
      </w:ins>
      <w:ins w:id="215" w:author="rahulkatinni@gmail.com" w:date="2022-11-20T00:35:00Z">
        <w:r w:rsidR="00926BED" w:rsidRPr="008C2027">
          <w:rPr>
            <w:sz w:val="40"/>
            <w:szCs w:val="40"/>
            <w:rPrChange w:id="216" w:author="rahulkatinni@gmail.com" w:date="2022-11-20T00:39:00Z">
              <w:rPr>
                <w:sz w:val="52"/>
                <w:szCs w:val="52"/>
              </w:rPr>
            </w:rPrChange>
          </w:rPr>
          <w:t xml:space="preserve"> impact</w:t>
        </w:r>
      </w:ins>
      <w:ins w:id="217" w:author="rahulkatinni@gmail.com" w:date="2022-11-20T00:34:00Z">
        <w:r w:rsidR="00926BED" w:rsidRPr="008C2027">
          <w:rPr>
            <w:sz w:val="40"/>
            <w:szCs w:val="40"/>
            <w:rPrChange w:id="218" w:author="rahulkatinni@gmail.com" w:date="2022-11-20T00:39:00Z">
              <w:rPr>
                <w:sz w:val="52"/>
                <w:szCs w:val="52"/>
              </w:rPr>
            </w:rPrChange>
          </w:rPr>
          <w:t xml:space="preserve"> of clouds on the environment</w:t>
        </w:r>
      </w:ins>
      <w:ins w:id="219" w:author="rahulkatinni@gmail.com" w:date="2022-11-20T00:35:00Z">
        <w:r w:rsidR="00926BED" w:rsidRPr="008C2027">
          <w:rPr>
            <w:sz w:val="40"/>
            <w:szCs w:val="40"/>
            <w:rPrChange w:id="220" w:author="rahulkatinni@gmail.com" w:date="2022-11-20T00:39:00Z">
              <w:rPr>
                <w:sz w:val="52"/>
                <w:szCs w:val="52"/>
              </w:rPr>
            </w:rPrChange>
          </w:rPr>
          <w:t>.</w:t>
        </w:r>
      </w:ins>
      <w:ins w:id="221" w:author="rahulkatinni@gmail.com" w:date="2022-11-20T00:30:00Z">
        <w:r w:rsidR="00926BED" w:rsidRPr="008C2027">
          <w:rPr>
            <w:sz w:val="40"/>
            <w:szCs w:val="40"/>
            <w:rPrChange w:id="222" w:author="rahulkatinni@gmail.com" w:date="2022-11-20T00:39:00Z">
              <w:rPr>
                <w:sz w:val="52"/>
                <w:szCs w:val="52"/>
              </w:rPr>
            </w:rPrChange>
          </w:rPr>
          <w:t xml:space="preserve"> </w:t>
        </w:r>
      </w:ins>
      <w:ins w:id="223" w:author="rahulkatinni@gmail.com" w:date="2022-11-20T00:35:00Z">
        <w:r w:rsidR="00926BED" w:rsidRPr="008C2027">
          <w:rPr>
            <w:sz w:val="40"/>
            <w:szCs w:val="40"/>
            <w:rPrChange w:id="224" w:author="rahulkatinni@gmail.com" w:date="2022-11-20T00:39:00Z">
              <w:rPr>
                <w:sz w:val="52"/>
                <w:szCs w:val="52"/>
              </w:rPr>
            </w:rPrChange>
          </w:rPr>
          <w:t xml:space="preserve">To achieve </w:t>
        </w:r>
        <w:proofErr w:type="gramStart"/>
        <w:r w:rsidR="00926BED" w:rsidRPr="008C2027">
          <w:rPr>
            <w:sz w:val="40"/>
            <w:szCs w:val="40"/>
            <w:rPrChange w:id="225" w:author="rahulkatinni@gmail.com" w:date="2022-11-20T00:39:00Z">
              <w:rPr>
                <w:sz w:val="52"/>
                <w:szCs w:val="52"/>
              </w:rPr>
            </w:rPrChange>
          </w:rPr>
          <w:t>this</w:t>
        </w:r>
        <w:proofErr w:type="gramEnd"/>
        <w:r w:rsidR="00926BED" w:rsidRPr="008C2027">
          <w:rPr>
            <w:sz w:val="40"/>
            <w:szCs w:val="40"/>
            <w:rPrChange w:id="226" w:author="rahulkatinni@gmail.com" w:date="2022-11-20T00:39:00Z">
              <w:rPr>
                <w:sz w:val="52"/>
                <w:szCs w:val="52"/>
              </w:rPr>
            </w:rPrChange>
          </w:rPr>
          <w:t xml:space="preserve"> we need a deep analysis of the cloud with respect to it's </w:t>
        </w:r>
      </w:ins>
      <w:ins w:id="227" w:author="rahulkatinni@gmail.com" w:date="2022-11-20T00:36:00Z">
        <w:r w:rsidR="00926BED" w:rsidRPr="008C2027">
          <w:rPr>
            <w:sz w:val="40"/>
            <w:szCs w:val="40"/>
            <w:rPrChange w:id="228" w:author="rahulkatinni@gmail.com" w:date="2022-11-20T00:39:00Z">
              <w:rPr>
                <w:sz w:val="52"/>
                <w:szCs w:val="52"/>
              </w:rPr>
            </w:rPrChange>
          </w:rPr>
          <w:t xml:space="preserve">power efficiency. Then we </w:t>
        </w:r>
      </w:ins>
      <w:ins w:id="229" w:author="rahulkatinni@gmail.com" w:date="2022-11-20T00:37:00Z">
        <w:r w:rsidR="00926BED" w:rsidRPr="008C2027">
          <w:rPr>
            <w:sz w:val="40"/>
            <w:szCs w:val="40"/>
            <w:rPrChange w:id="230" w:author="rahulkatinni@gmail.com" w:date="2022-11-20T00:39:00Z">
              <w:rPr>
                <w:sz w:val="52"/>
                <w:szCs w:val="52"/>
              </w:rPr>
            </w:rPrChange>
          </w:rPr>
          <w:t xml:space="preserve">discuss the implication of these solution for future </w:t>
        </w:r>
      </w:ins>
      <w:ins w:id="231" w:author="rahulkatinni@gmail.com" w:date="2022-11-20T00:38:00Z">
        <w:r w:rsidR="00926BED" w:rsidRPr="008C2027">
          <w:rPr>
            <w:sz w:val="40"/>
            <w:szCs w:val="40"/>
            <w:rPrChange w:id="232" w:author="rahulkatinni@gmail.com" w:date="2022-11-20T00:39:00Z">
              <w:rPr>
                <w:sz w:val="52"/>
                <w:szCs w:val="52"/>
              </w:rPr>
            </w:rPrChange>
          </w:rPr>
          <w:t>research in green cloud computing.</w:t>
        </w:r>
      </w:ins>
      <w:ins w:id="233" w:author="rahulkatinni@gmail.com" w:date="2022-11-20T00:40:00Z">
        <w:r w:rsidR="008C2027">
          <w:rPr>
            <w:sz w:val="40"/>
            <w:szCs w:val="40"/>
          </w:rPr>
          <w:t xml:space="preserve"> This paper written by </w:t>
        </w:r>
        <w:proofErr w:type="spellStart"/>
        <w:r w:rsidR="008C2027">
          <w:rPr>
            <w:sz w:val="40"/>
            <w:szCs w:val="40"/>
          </w:rPr>
          <w:t>Gayathri.B</w:t>
        </w:r>
        <w:proofErr w:type="spellEnd"/>
        <w:r w:rsidR="008C2027">
          <w:rPr>
            <w:sz w:val="40"/>
            <w:szCs w:val="40"/>
          </w:rPr>
          <w:t xml:space="preserve"> and </w:t>
        </w:r>
        <w:proofErr w:type="spellStart"/>
        <w:r w:rsidR="008C2027">
          <w:rPr>
            <w:sz w:val="40"/>
            <w:szCs w:val="40"/>
          </w:rPr>
          <w:t>Dr.</w:t>
        </w:r>
        <w:proofErr w:type="gramStart"/>
        <w:r w:rsidR="008C2027">
          <w:rPr>
            <w:sz w:val="40"/>
            <w:szCs w:val="40"/>
          </w:rPr>
          <w:t>R.Anbuselvi</w:t>
        </w:r>
        <w:proofErr w:type="spellEnd"/>
        <w:proofErr w:type="gramEnd"/>
        <w:r w:rsidR="008C2027">
          <w:rPr>
            <w:sz w:val="40"/>
            <w:szCs w:val="40"/>
          </w:rPr>
          <w:t xml:space="preserve"> also discusses the </w:t>
        </w:r>
      </w:ins>
      <w:ins w:id="234" w:author="rahulkatinni@gmail.com" w:date="2022-11-20T00:41:00Z">
        <w:r w:rsidR="008C2027">
          <w:rPr>
            <w:sz w:val="40"/>
            <w:szCs w:val="40"/>
          </w:rPr>
          <w:t>role of cloud user in achieving green cloud computing.</w:t>
        </w:r>
      </w:ins>
    </w:p>
    <w:p w14:paraId="0DFBAF18" w14:textId="58DF63D3" w:rsidR="00926BED" w:rsidRDefault="00926BED" w:rsidP="001A4F94">
      <w:pPr>
        <w:rPr>
          <w:ins w:id="235" w:author="rahulkatinni@gmail.com" w:date="2022-11-20T00:38:00Z"/>
          <w:sz w:val="52"/>
          <w:szCs w:val="52"/>
        </w:rPr>
      </w:pPr>
    </w:p>
    <w:p w14:paraId="0D058AC5" w14:textId="3E8B4E66" w:rsidR="00926BED" w:rsidRDefault="00EC5336" w:rsidP="001A4F94">
      <w:pPr>
        <w:rPr>
          <w:ins w:id="236" w:author="rahulkatinni@gmail.com" w:date="2022-11-20T01:02:00Z"/>
          <w:sz w:val="52"/>
          <w:szCs w:val="52"/>
          <w:u w:val="single"/>
        </w:rPr>
      </w:pPr>
      <w:ins w:id="237" w:author="rahulkatinni@gmail.com" w:date="2022-11-20T01:02:00Z">
        <w:r>
          <w:rPr>
            <w:sz w:val="52"/>
            <w:szCs w:val="52"/>
            <w:u w:val="single"/>
          </w:rPr>
          <w:lastRenderedPageBreak/>
          <w:t>Objective of the work</w:t>
        </w:r>
      </w:ins>
    </w:p>
    <w:p w14:paraId="014B6677" w14:textId="52CEE84B" w:rsidR="00EC5336" w:rsidRDefault="00EC5336" w:rsidP="001A4F94">
      <w:pPr>
        <w:rPr>
          <w:ins w:id="238" w:author="rahulkatinni@gmail.com" w:date="2022-11-20T01:21:00Z"/>
          <w:sz w:val="40"/>
          <w:szCs w:val="40"/>
        </w:rPr>
      </w:pPr>
      <w:ins w:id="239" w:author="rahulkatinni@gmail.com" w:date="2022-11-20T01:02:00Z">
        <w:r>
          <w:rPr>
            <w:sz w:val="52"/>
            <w:szCs w:val="52"/>
          </w:rPr>
          <w:tab/>
        </w:r>
      </w:ins>
      <w:ins w:id="240" w:author="rahulkatinni@gmail.com" w:date="2022-11-20T01:05:00Z">
        <w:r w:rsidRPr="00EC5336">
          <w:rPr>
            <w:sz w:val="40"/>
            <w:szCs w:val="40"/>
            <w:rPrChange w:id="241" w:author="rahulkatinni@gmail.com" w:date="2022-11-20T01:08:00Z">
              <w:rPr>
                <w:sz w:val="52"/>
                <w:szCs w:val="52"/>
              </w:rPr>
            </w:rPrChange>
          </w:rPr>
          <w:t xml:space="preserve">The objective of </w:t>
        </w:r>
      </w:ins>
      <w:ins w:id="242" w:author="rahulkatinni@gmail.com" w:date="2022-11-20T01:06:00Z">
        <w:r w:rsidRPr="00EC5336">
          <w:rPr>
            <w:sz w:val="40"/>
            <w:szCs w:val="40"/>
            <w:rPrChange w:id="243" w:author="rahulkatinni@gmail.com" w:date="2022-11-20T01:08:00Z">
              <w:rPr>
                <w:sz w:val="52"/>
                <w:szCs w:val="52"/>
              </w:rPr>
            </w:rPrChange>
          </w:rPr>
          <w:t>the work is to deeply analyse the cloud with respect to po</w:t>
        </w:r>
      </w:ins>
      <w:ins w:id="244" w:author="rahulkatinni@gmail.com" w:date="2022-11-20T01:07:00Z">
        <w:r w:rsidRPr="00EC5336">
          <w:rPr>
            <w:sz w:val="40"/>
            <w:szCs w:val="40"/>
            <w:rPrChange w:id="245" w:author="rahulkatinni@gmail.com" w:date="2022-11-20T01:08:00Z">
              <w:rPr>
                <w:sz w:val="52"/>
                <w:szCs w:val="52"/>
              </w:rPr>
            </w:rPrChange>
          </w:rPr>
          <w:t>wer efficiency and getting environmental sustainab</w:t>
        </w:r>
      </w:ins>
      <w:ins w:id="246" w:author="rahulkatinni@gmail.com" w:date="2022-11-20T01:08:00Z">
        <w:r w:rsidRPr="00EC5336">
          <w:rPr>
            <w:sz w:val="40"/>
            <w:szCs w:val="40"/>
            <w:rPrChange w:id="247" w:author="rahulkatinni@gmail.com" w:date="2022-11-20T01:08:00Z">
              <w:rPr>
                <w:sz w:val="52"/>
                <w:szCs w:val="52"/>
              </w:rPr>
            </w:rPrChange>
          </w:rPr>
          <w:t>ility solutions.</w:t>
        </w:r>
      </w:ins>
    </w:p>
    <w:p w14:paraId="66B25A23" w14:textId="0D6FA29E" w:rsidR="00151B31" w:rsidRDefault="00151B31" w:rsidP="001A4F94">
      <w:pPr>
        <w:rPr>
          <w:ins w:id="248" w:author="rahulkatinni@gmail.com" w:date="2022-11-20T01:21:00Z"/>
          <w:sz w:val="40"/>
          <w:szCs w:val="40"/>
        </w:rPr>
      </w:pPr>
    </w:p>
    <w:p w14:paraId="0EBE47D7" w14:textId="7C095A20" w:rsidR="00151B31" w:rsidRDefault="00151B31" w:rsidP="001A4F94">
      <w:pPr>
        <w:rPr>
          <w:ins w:id="249" w:author="rahulkatinni@gmail.com" w:date="2022-11-20T01:21:00Z"/>
          <w:sz w:val="52"/>
          <w:szCs w:val="52"/>
          <w:u w:val="single"/>
        </w:rPr>
      </w:pPr>
      <w:ins w:id="250" w:author="rahulkatinni@gmail.com" w:date="2022-11-20T01:21:00Z">
        <w:r>
          <w:rPr>
            <w:sz w:val="52"/>
            <w:szCs w:val="52"/>
            <w:u w:val="single"/>
          </w:rPr>
          <w:t>Approach Referred</w:t>
        </w:r>
      </w:ins>
    </w:p>
    <w:p w14:paraId="0DD36B53" w14:textId="05545E7A" w:rsidR="00151B31" w:rsidRDefault="00151B31" w:rsidP="001A4F94">
      <w:pPr>
        <w:rPr>
          <w:ins w:id="251" w:author="rahulkatinni@gmail.com" w:date="2022-11-20T01:22:00Z"/>
          <w:sz w:val="40"/>
          <w:szCs w:val="40"/>
          <w:u w:val="single"/>
        </w:rPr>
      </w:pPr>
      <w:ins w:id="252" w:author="rahulkatinni@gmail.com" w:date="2022-11-20T01:22:00Z">
        <w:r>
          <w:rPr>
            <w:sz w:val="40"/>
            <w:szCs w:val="40"/>
            <w:u w:val="single"/>
          </w:rPr>
          <w:t>Dynamic Provisioning</w:t>
        </w:r>
      </w:ins>
    </w:p>
    <w:p w14:paraId="186CC8FA" w14:textId="514AFAA0" w:rsidR="00151B31" w:rsidRDefault="00151B31" w:rsidP="001A4F94">
      <w:pPr>
        <w:rPr>
          <w:ins w:id="253" w:author="rahulkatinni@gmail.com" w:date="2022-11-20T01:27:00Z"/>
          <w:sz w:val="40"/>
          <w:szCs w:val="40"/>
        </w:rPr>
      </w:pPr>
      <w:ins w:id="254" w:author="rahulkatinni@gmail.com" w:date="2022-11-20T01:22:00Z">
        <w:r>
          <w:rPr>
            <w:sz w:val="40"/>
            <w:szCs w:val="40"/>
          </w:rPr>
          <w:tab/>
        </w:r>
      </w:ins>
      <w:ins w:id="255" w:author="rahulkatinni@gmail.com" w:date="2022-11-20T01:24:00Z">
        <w:r w:rsidR="002C0C59">
          <w:rPr>
            <w:sz w:val="40"/>
            <w:szCs w:val="40"/>
          </w:rPr>
          <w:t xml:space="preserve">The cloud provider monitors </w:t>
        </w:r>
      </w:ins>
      <w:ins w:id="256" w:author="rahulkatinni@gmail.com" w:date="2022-11-20T01:25:00Z">
        <w:r w:rsidR="002C0C59">
          <w:rPr>
            <w:sz w:val="40"/>
            <w:szCs w:val="40"/>
          </w:rPr>
          <w:t>the demand and manages the allocation of resources accordingly. The applications that re</w:t>
        </w:r>
      </w:ins>
      <w:ins w:id="257" w:author="rahulkatinni@gmail.com" w:date="2022-11-20T01:26:00Z">
        <w:r w:rsidR="002C0C59">
          <w:rPr>
            <w:sz w:val="40"/>
            <w:szCs w:val="40"/>
          </w:rPr>
          <w:t xml:space="preserve">quire </w:t>
        </w:r>
        <w:proofErr w:type="gramStart"/>
        <w:r w:rsidR="002C0C59">
          <w:rPr>
            <w:sz w:val="40"/>
            <w:szCs w:val="40"/>
          </w:rPr>
          <w:t>less</w:t>
        </w:r>
        <w:proofErr w:type="gramEnd"/>
        <w:r w:rsidR="002C0C59">
          <w:rPr>
            <w:sz w:val="40"/>
            <w:szCs w:val="40"/>
          </w:rPr>
          <w:t xml:space="preserve"> number of resources are consolidated onto one server. In this type of provisioning the data cent</w:t>
        </w:r>
      </w:ins>
      <w:ins w:id="258" w:author="rahulkatinni@gmail.com" w:date="2022-11-20T01:27:00Z">
        <w:r w:rsidR="002C0C59">
          <w:rPr>
            <w:sz w:val="40"/>
            <w:szCs w:val="40"/>
          </w:rPr>
          <w:t>res always maintain active servers according to demand which results in low energy consumption than the conservative approach of over-provisioning.</w:t>
        </w:r>
      </w:ins>
    </w:p>
    <w:p w14:paraId="447DBF11" w14:textId="10B52000" w:rsidR="002C0C59" w:rsidRDefault="002C0C59" w:rsidP="001A4F94">
      <w:pPr>
        <w:rPr>
          <w:ins w:id="259" w:author="rahulkatinni@gmail.com" w:date="2022-11-20T01:27:00Z"/>
          <w:sz w:val="40"/>
          <w:szCs w:val="40"/>
        </w:rPr>
      </w:pPr>
    </w:p>
    <w:p w14:paraId="020BA947" w14:textId="77777777" w:rsidR="00816465" w:rsidRDefault="00816465" w:rsidP="001A4F94">
      <w:pPr>
        <w:rPr>
          <w:ins w:id="260" w:author="rahulkatinni@gmail.com" w:date="2022-11-20T02:34:00Z"/>
          <w:sz w:val="40"/>
          <w:szCs w:val="40"/>
          <w:u w:val="single"/>
        </w:rPr>
      </w:pPr>
    </w:p>
    <w:p w14:paraId="01407937" w14:textId="77777777" w:rsidR="00816465" w:rsidRDefault="00816465" w:rsidP="001A4F94">
      <w:pPr>
        <w:rPr>
          <w:ins w:id="261" w:author="rahulkatinni@gmail.com" w:date="2022-11-20T02:34:00Z"/>
          <w:sz w:val="40"/>
          <w:szCs w:val="40"/>
          <w:u w:val="single"/>
        </w:rPr>
      </w:pPr>
    </w:p>
    <w:p w14:paraId="588B00E5" w14:textId="77777777" w:rsidR="00816465" w:rsidRDefault="00816465" w:rsidP="001A4F94">
      <w:pPr>
        <w:rPr>
          <w:ins w:id="262" w:author="rahulkatinni@gmail.com" w:date="2022-11-20T02:34:00Z"/>
          <w:sz w:val="40"/>
          <w:szCs w:val="40"/>
          <w:u w:val="single"/>
        </w:rPr>
      </w:pPr>
    </w:p>
    <w:p w14:paraId="6FE5EB48" w14:textId="77777777" w:rsidR="00816465" w:rsidRDefault="00816465" w:rsidP="001A4F94">
      <w:pPr>
        <w:rPr>
          <w:ins w:id="263" w:author="rahulkatinni@gmail.com" w:date="2022-11-20T02:34:00Z"/>
          <w:sz w:val="40"/>
          <w:szCs w:val="40"/>
          <w:u w:val="single"/>
        </w:rPr>
      </w:pPr>
    </w:p>
    <w:p w14:paraId="4B8F5ACA" w14:textId="77777777" w:rsidR="00816465" w:rsidRDefault="00816465" w:rsidP="001A4F94">
      <w:pPr>
        <w:rPr>
          <w:ins w:id="264" w:author="rahulkatinni@gmail.com" w:date="2022-11-20T02:34:00Z"/>
          <w:sz w:val="40"/>
          <w:szCs w:val="40"/>
          <w:u w:val="single"/>
        </w:rPr>
      </w:pPr>
    </w:p>
    <w:p w14:paraId="78B12675" w14:textId="77777777" w:rsidR="00816465" w:rsidRDefault="00816465" w:rsidP="001A4F94">
      <w:pPr>
        <w:rPr>
          <w:ins w:id="265" w:author="rahulkatinni@gmail.com" w:date="2022-11-20T02:34:00Z"/>
          <w:sz w:val="40"/>
          <w:szCs w:val="40"/>
          <w:u w:val="single"/>
        </w:rPr>
      </w:pPr>
    </w:p>
    <w:p w14:paraId="0F9968D5" w14:textId="212A8EB3" w:rsidR="002C0C59" w:rsidRDefault="002C0C59" w:rsidP="001A4F94">
      <w:pPr>
        <w:rPr>
          <w:ins w:id="266" w:author="rahulkatinni@gmail.com" w:date="2022-11-20T01:28:00Z"/>
          <w:sz w:val="40"/>
          <w:szCs w:val="40"/>
          <w:u w:val="single"/>
        </w:rPr>
      </w:pPr>
      <w:ins w:id="267" w:author="rahulkatinni@gmail.com" w:date="2022-11-20T01:28:00Z">
        <w:r>
          <w:rPr>
            <w:sz w:val="40"/>
            <w:szCs w:val="40"/>
            <w:u w:val="single"/>
          </w:rPr>
          <w:lastRenderedPageBreak/>
          <w:t>Server Utilization</w:t>
        </w:r>
      </w:ins>
    </w:p>
    <w:p w14:paraId="705BF20C" w14:textId="2274E792" w:rsidR="002C0C59" w:rsidRDefault="002C0C59" w:rsidP="001A4F94">
      <w:pPr>
        <w:rPr>
          <w:ins w:id="268" w:author="rahulkatinni@gmail.com" w:date="2022-11-20T01:32:00Z"/>
          <w:sz w:val="40"/>
          <w:szCs w:val="40"/>
        </w:rPr>
      </w:pPr>
      <w:ins w:id="269" w:author="rahulkatinni@gmail.com" w:date="2022-11-20T01:28:00Z">
        <w:r>
          <w:rPr>
            <w:sz w:val="40"/>
            <w:szCs w:val="40"/>
          </w:rPr>
          <w:tab/>
        </w:r>
      </w:ins>
      <w:ins w:id="270" w:author="rahulkatinni@gmail.com" w:date="2022-11-20T01:29:00Z">
        <w:r>
          <w:rPr>
            <w:sz w:val="40"/>
            <w:szCs w:val="40"/>
          </w:rPr>
          <w:t xml:space="preserve">On an average with out proper green cloud architecture </w:t>
        </w:r>
      </w:ins>
      <w:ins w:id="271" w:author="rahulkatinni@gmail.com" w:date="2022-11-20T01:30:00Z">
        <w:r>
          <w:rPr>
            <w:sz w:val="40"/>
            <w:szCs w:val="40"/>
          </w:rPr>
          <w:t>and on an on-premise infrastructure there is only a server utilization of 5-10 percent.</w:t>
        </w:r>
      </w:ins>
      <w:ins w:id="272" w:author="rahulkatinni@gmail.com" w:date="2022-11-20T01:31:00Z">
        <w:r>
          <w:rPr>
            <w:sz w:val="40"/>
            <w:szCs w:val="40"/>
          </w:rPr>
          <w:t xml:space="preserve"> Using </w:t>
        </w:r>
        <w:proofErr w:type="gramStart"/>
        <w:r>
          <w:rPr>
            <w:sz w:val="40"/>
            <w:szCs w:val="40"/>
          </w:rPr>
          <w:t>virtualization</w:t>
        </w:r>
        <w:proofErr w:type="gramEnd"/>
        <w:r>
          <w:rPr>
            <w:sz w:val="40"/>
            <w:szCs w:val="40"/>
          </w:rPr>
          <w:t xml:space="preserve"> the core concept of green clouds we can boost the utilization of the servers to up to 70 percent. This drastically reduces the number of active servers and </w:t>
        </w:r>
      </w:ins>
      <w:ins w:id="273" w:author="rahulkatinni@gmail.com" w:date="2022-11-20T01:32:00Z">
        <w:r>
          <w:rPr>
            <w:sz w:val="40"/>
            <w:szCs w:val="40"/>
          </w:rPr>
          <w:t>hence, reduces the power consumption.</w:t>
        </w:r>
      </w:ins>
    </w:p>
    <w:p w14:paraId="79E48F65" w14:textId="18D19C04" w:rsidR="002C0C59" w:rsidRDefault="002C0C59" w:rsidP="001A4F94">
      <w:pPr>
        <w:rPr>
          <w:ins w:id="274" w:author="rahulkatinni@gmail.com" w:date="2022-11-20T01:32:00Z"/>
          <w:sz w:val="40"/>
          <w:szCs w:val="40"/>
        </w:rPr>
      </w:pPr>
    </w:p>
    <w:p w14:paraId="3C5B08BD" w14:textId="5B4380D2" w:rsidR="002C0C59" w:rsidRDefault="002C0C59" w:rsidP="001A4F94">
      <w:pPr>
        <w:rPr>
          <w:ins w:id="275" w:author="rahulkatinni@gmail.com" w:date="2022-11-20T01:32:00Z"/>
          <w:sz w:val="40"/>
          <w:szCs w:val="40"/>
          <w:u w:val="single"/>
        </w:rPr>
      </w:pPr>
      <w:ins w:id="276" w:author="rahulkatinni@gmail.com" w:date="2022-11-20T01:32:00Z">
        <w:r>
          <w:rPr>
            <w:sz w:val="40"/>
            <w:szCs w:val="40"/>
            <w:u w:val="single"/>
          </w:rPr>
          <w:t>Datacentre Efficiency</w:t>
        </w:r>
      </w:ins>
    </w:p>
    <w:p w14:paraId="47B1ED54" w14:textId="0DDB2B16" w:rsidR="002C0C59" w:rsidRDefault="005458A9" w:rsidP="001A4F94">
      <w:pPr>
        <w:rPr>
          <w:ins w:id="277" w:author="rahulkatinni@gmail.com" w:date="2022-11-20T01:43:00Z"/>
          <w:sz w:val="40"/>
          <w:szCs w:val="40"/>
        </w:rPr>
      </w:pPr>
      <w:ins w:id="278" w:author="rahulkatinni@gmail.com" w:date="2022-11-20T01:33:00Z">
        <w:r>
          <w:rPr>
            <w:sz w:val="40"/>
            <w:szCs w:val="40"/>
          </w:rPr>
          <w:tab/>
        </w:r>
      </w:ins>
      <w:ins w:id="279" w:author="rahulkatinni@gmail.com" w:date="2022-11-20T01:36:00Z">
        <w:r>
          <w:rPr>
            <w:sz w:val="40"/>
            <w:szCs w:val="40"/>
          </w:rPr>
          <w:t>The server design in the form of modular containers, advanced power management through power supply optimization, water or air based cooling</w:t>
        </w:r>
      </w:ins>
      <w:ins w:id="280" w:author="rahulkatinni@gmail.com" w:date="2022-11-20T01:37:00Z">
        <w:r>
          <w:rPr>
            <w:sz w:val="40"/>
            <w:szCs w:val="40"/>
          </w:rPr>
          <w:t xml:space="preserve"> are the different approaches that have significantly improved the PU</w:t>
        </w:r>
      </w:ins>
      <w:ins w:id="281" w:author="rahulkatinni@gmail.com" w:date="2022-11-20T01:39:00Z">
        <w:r>
          <w:rPr>
            <w:sz w:val="40"/>
            <w:szCs w:val="40"/>
          </w:rPr>
          <w:t>E</w:t>
        </w:r>
      </w:ins>
      <w:ins w:id="282" w:author="rahulkatinni@gmail.com" w:date="2022-11-20T01:37:00Z">
        <w:r>
          <w:rPr>
            <w:sz w:val="40"/>
            <w:szCs w:val="40"/>
          </w:rPr>
          <w:t xml:space="preserve"> of the datacentres. In </w:t>
        </w:r>
      </w:ins>
      <w:ins w:id="283" w:author="rahulkatinni@gmail.com" w:date="2022-11-20T01:39:00Z">
        <w:r>
          <w:rPr>
            <w:sz w:val="40"/>
            <w:szCs w:val="40"/>
          </w:rPr>
          <w:t>addition,</w:t>
        </w:r>
      </w:ins>
      <w:ins w:id="284" w:author="rahulkatinni@gmail.com" w:date="2022-11-20T01:38:00Z">
        <w:r>
          <w:rPr>
            <w:sz w:val="40"/>
            <w:szCs w:val="40"/>
          </w:rPr>
          <w:t xml:space="preserve"> in cloud architecture it is easy to move services between multiple datacentres which are running with better PUE values</w:t>
        </w:r>
      </w:ins>
      <w:ins w:id="285" w:author="rahulkatinni@gmail.com" w:date="2022-11-20T01:39:00Z">
        <w:r>
          <w:rPr>
            <w:sz w:val="40"/>
            <w:szCs w:val="40"/>
          </w:rPr>
          <w:t>.</w:t>
        </w:r>
      </w:ins>
    </w:p>
    <w:p w14:paraId="1CA887D1" w14:textId="77777777" w:rsidR="005B013C" w:rsidRDefault="005B013C" w:rsidP="001A4F94">
      <w:pPr>
        <w:rPr>
          <w:ins w:id="286" w:author="rahulkatinni@gmail.com" w:date="2022-11-20T01:43:00Z"/>
          <w:sz w:val="40"/>
          <w:szCs w:val="40"/>
        </w:rPr>
      </w:pPr>
    </w:p>
    <w:p w14:paraId="1D871388" w14:textId="77777777" w:rsidR="00816465" w:rsidRDefault="00816465" w:rsidP="001A4F94">
      <w:pPr>
        <w:rPr>
          <w:ins w:id="287" w:author="rahulkatinni@gmail.com" w:date="2022-11-20T02:34:00Z"/>
          <w:sz w:val="40"/>
          <w:szCs w:val="40"/>
          <w:u w:val="single"/>
        </w:rPr>
      </w:pPr>
    </w:p>
    <w:p w14:paraId="2AC8F374" w14:textId="77777777" w:rsidR="00816465" w:rsidRDefault="00816465" w:rsidP="001A4F94">
      <w:pPr>
        <w:rPr>
          <w:ins w:id="288" w:author="rahulkatinni@gmail.com" w:date="2022-11-20T02:34:00Z"/>
          <w:sz w:val="40"/>
          <w:szCs w:val="40"/>
          <w:u w:val="single"/>
        </w:rPr>
      </w:pPr>
    </w:p>
    <w:p w14:paraId="5B7682AA" w14:textId="77777777" w:rsidR="00816465" w:rsidRDefault="00816465" w:rsidP="001A4F94">
      <w:pPr>
        <w:rPr>
          <w:ins w:id="289" w:author="rahulkatinni@gmail.com" w:date="2022-11-20T02:34:00Z"/>
          <w:sz w:val="40"/>
          <w:szCs w:val="40"/>
          <w:u w:val="single"/>
        </w:rPr>
      </w:pPr>
    </w:p>
    <w:p w14:paraId="2F4437F2" w14:textId="77777777" w:rsidR="00816465" w:rsidRDefault="00816465" w:rsidP="001A4F94">
      <w:pPr>
        <w:rPr>
          <w:ins w:id="290" w:author="rahulkatinni@gmail.com" w:date="2022-11-20T02:34:00Z"/>
          <w:sz w:val="40"/>
          <w:szCs w:val="40"/>
          <w:u w:val="single"/>
        </w:rPr>
      </w:pPr>
    </w:p>
    <w:p w14:paraId="17CF61D1" w14:textId="50357E89" w:rsidR="005B013C" w:rsidRDefault="005B013C" w:rsidP="001A4F94">
      <w:pPr>
        <w:rPr>
          <w:ins w:id="291" w:author="rahulkatinni@gmail.com" w:date="2022-11-20T01:44:00Z"/>
          <w:sz w:val="40"/>
          <w:szCs w:val="40"/>
          <w:u w:val="single"/>
        </w:rPr>
      </w:pPr>
      <w:ins w:id="292" w:author="rahulkatinni@gmail.com" w:date="2022-11-20T01:44:00Z">
        <w:r>
          <w:rPr>
            <w:sz w:val="40"/>
            <w:szCs w:val="40"/>
            <w:u w:val="single"/>
          </w:rPr>
          <w:lastRenderedPageBreak/>
          <w:t xml:space="preserve">Dynamic Voltage frequency scaling </w:t>
        </w:r>
        <w:proofErr w:type="gramStart"/>
        <w:r>
          <w:rPr>
            <w:sz w:val="40"/>
            <w:szCs w:val="40"/>
            <w:u w:val="single"/>
          </w:rPr>
          <w:t>technique(</w:t>
        </w:r>
        <w:proofErr w:type="gramEnd"/>
        <w:r>
          <w:rPr>
            <w:sz w:val="40"/>
            <w:szCs w:val="40"/>
            <w:u w:val="single"/>
          </w:rPr>
          <w:t>DVFS)</w:t>
        </w:r>
      </w:ins>
    </w:p>
    <w:p w14:paraId="2B1CA387" w14:textId="0F1A5562" w:rsidR="005B013C" w:rsidRDefault="005B013C" w:rsidP="001A4F94">
      <w:pPr>
        <w:rPr>
          <w:ins w:id="293" w:author="rahulkatinni@gmail.com" w:date="2022-11-20T01:48:00Z"/>
          <w:sz w:val="40"/>
          <w:szCs w:val="40"/>
        </w:rPr>
      </w:pPr>
      <w:ins w:id="294" w:author="rahulkatinni@gmail.com" w:date="2022-11-20T01:44:00Z">
        <w:r>
          <w:rPr>
            <w:sz w:val="40"/>
            <w:szCs w:val="40"/>
          </w:rPr>
          <w:tab/>
        </w:r>
      </w:ins>
      <w:ins w:id="295" w:author="rahulkatinni@gmail.com" w:date="2022-11-20T01:45:00Z">
        <w:r>
          <w:rPr>
            <w:sz w:val="40"/>
            <w:szCs w:val="40"/>
          </w:rPr>
          <w:t xml:space="preserve">In this technique we control the power consumption of a cloud component by adjusting the operational frequency of the </w:t>
        </w:r>
      </w:ins>
      <w:ins w:id="296" w:author="rahulkatinni@gmail.com" w:date="2022-11-20T01:46:00Z">
        <w:r>
          <w:rPr>
            <w:sz w:val="40"/>
            <w:szCs w:val="40"/>
          </w:rPr>
          <w:t xml:space="preserve">operation clock associated with </w:t>
        </w:r>
        <w:proofErr w:type="spellStart"/>
        <w:proofErr w:type="gramStart"/>
        <w:r>
          <w:rPr>
            <w:sz w:val="40"/>
            <w:szCs w:val="40"/>
          </w:rPr>
          <w:t>it's</w:t>
        </w:r>
        <w:proofErr w:type="spellEnd"/>
        <w:proofErr w:type="gramEnd"/>
        <w:r>
          <w:rPr>
            <w:sz w:val="40"/>
            <w:szCs w:val="40"/>
          </w:rPr>
          <w:t xml:space="preserve"> circuitry.</w:t>
        </w:r>
      </w:ins>
      <w:ins w:id="297" w:author="rahulkatinni@gmail.com" w:date="2022-11-20T01:48:00Z">
        <w:r>
          <w:rPr>
            <w:sz w:val="40"/>
            <w:szCs w:val="40"/>
          </w:rPr>
          <w:t xml:space="preserve"> This method is not as effective as other method and is mainly dependent on the hardware. The power saved to cost incurred to implement ratio is also low.</w:t>
        </w:r>
      </w:ins>
    </w:p>
    <w:p w14:paraId="30627CBE" w14:textId="77777777" w:rsidR="009A2ABB" w:rsidRDefault="009A2ABB" w:rsidP="001A4F94">
      <w:pPr>
        <w:rPr>
          <w:ins w:id="298" w:author="rahulkatinni@gmail.com" w:date="2022-11-20T01:52:00Z"/>
          <w:sz w:val="40"/>
          <w:szCs w:val="40"/>
          <w:u w:val="single"/>
        </w:rPr>
      </w:pPr>
    </w:p>
    <w:p w14:paraId="4C0EA5BF" w14:textId="00F0C92D" w:rsidR="005B013C" w:rsidRDefault="005B013C" w:rsidP="001A4F94">
      <w:pPr>
        <w:rPr>
          <w:ins w:id="299" w:author="rahulkatinni@gmail.com" w:date="2022-11-20T01:49:00Z"/>
          <w:sz w:val="40"/>
          <w:szCs w:val="40"/>
        </w:rPr>
      </w:pPr>
      <w:ins w:id="300" w:author="rahulkatinni@gmail.com" w:date="2022-11-20T01:49:00Z">
        <w:r>
          <w:rPr>
            <w:sz w:val="40"/>
            <w:szCs w:val="40"/>
            <w:u w:val="single"/>
          </w:rPr>
          <w:t>Resource allocation techniques</w:t>
        </w:r>
      </w:ins>
    </w:p>
    <w:p w14:paraId="66A1ED20" w14:textId="1CDE13D4" w:rsidR="005B013C" w:rsidRDefault="005B013C" w:rsidP="001A4F94">
      <w:pPr>
        <w:rPr>
          <w:ins w:id="301" w:author="rahulkatinni@gmail.com" w:date="2022-11-20T01:52:00Z"/>
          <w:sz w:val="40"/>
          <w:szCs w:val="40"/>
        </w:rPr>
      </w:pPr>
      <w:ins w:id="302" w:author="rahulkatinni@gmail.com" w:date="2022-11-20T01:49:00Z">
        <w:r>
          <w:rPr>
            <w:sz w:val="40"/>
            <w:szCs w:val="40"/>
          </w:rPr>
          <w:tab/>
          <w:t>Th</w:t>
        </w:r>
      </w:ins>
      <w:ins w:id="303" w:author="rahulkatinni@gmail.com" w:date="2022-11-20T01:50:00Z">
        <w:r>
          <w:rPr>
            <w:sz w:val="40"/>
            <w:szCs w:val="40"/>
          </w:rPr>
          <w:t>is</w:t>
        </w:r>
      </w:ins>
      <w:ins w:id="304" w:author="rahulkatinni@gmail.com" w:date="2022-11-20T01:52:00Z">
        <w:r w:rsidR="009A2ABB">
          <w:rPr>
            <w:sz w:val="40"/>
            <w:szCs w:val="40"/>
          </w:rPr>
          <w:t xml:space="preserve"> technique</w:t>
        </w:r>
      </w:ins>
      <w:ins w:id="305" w:author="rahulkatinni@gmail.com" w:date="2022-11-20T01:50:00Z">
        <w:r>
          <w:rPr>
            <w:sz w:val="40"/>
            <w:szCs w:val="40"/>
          </w:rPr>
          <w:t xml:space="preserve"> focusses on the migration of VMs from one node another such that the power consumed by them is the least. This is done by selecting the most </w:t>
        </w:r>
      </w:ins>
      <w:ins w:id="306" w:author="rahulkatinni@gmail.com" w:date="2022-11-20T01:51:00Z">
        <w:r>
          <w:rPr>
            <w:sz w:val="40"/>
            <w:szCs w:val="40"/>
          </w:rPr>
          <w:t xml:space="preserve">efficient node first and migrating the VM to that node. This is possible as cloud architecture allows us to transfer </w:t>
        </w:r>
      </w:ins>
      <w:ins w:id="307" w:author="rahulkatinni@gmail.com" w:date="2022-11-20T01:52:00Z">
        <w:r>
          <w:rPr>
            <w:sz w:val="40"/>
            <w:szCs w:val="40"/>
          </w:rPr>
          <w:t>VMs across multiple hosts according to the needs.</w:t>
        </w:r>
      </w:ins>
    </w:p>
    <w:p w14:paraId="0EAB71B4" w14:textId="0AECBB2E" w:rsidR="009A2ABB" w:rsidRDefault="009A2ABB" w:rsidP="001A4F94">
      <w:pPr>
        <w:rPr>
          <w:ins w:id="308" w:author="rahulkatinni@gmail.com" w:date="2022-11-20T01:52:00Z"/>
          <w:sz w:val="40"/>
          <w:szCs w:val="40"/>
        </w:rPr>
      </w:pPr>
    </w:p>
    <w:p w14:paraId="3A430449" w14:textId="77777777" w:rsidR="00816465" w:rsidRDefault="00816465" w:rsidP="001A4F94">
      <w:pPr>
        <w:rPr>
          <w:ins w:id="309" w:author="rahulkatinni@gmail.com" w:date="2022-11-20T02:35:00Z"/>
          <w:sz w:val="40"/>
          <w:szCs w:val="40"/>
          <w:u w:val="single"/>
        </w:rPr>
      </w:pPr>
    </w:p>
    <w:p w14:paraId="186C5B87" w14:textId="77777777" w:rsidR="00816465" w:rsidRDefault="00816465" w:rsidP="001A4F94">
      <w:pPr>
        <w:rPr>
          <w:ins w:id="310" w:author="rahulkatinni@gmail.com" w:date="2022-11-20T02:35:00Z"/>
          <w:sz w:val="40"/>
          <w:szCs w:val="40"/>
          <w:u w:val="single"/>
        </w:rPr>
      </w:pPr>
    </w:p>
    <w:p w14:paraId="5993BA69" w14:textId="77777777" w:rsidR="00816465" w:rsidRDefault="00816465" w:rsidP="001A4F94">
      <w:pPr>
        <w:rPr>
          <w:ins w:id="311" w:author="rahulkatinni@gmail.com" w:date="2022-11-20T02:35:00Z"/>
          <w:sz w:val="40"/>
          <w:szCs w:val="40"/>
          <w:u w:val="single"/>
        </w:rPr>
      </w:pPr>
    </w:p>
    <w:p w14:paraId="5DF48751" w14:textId="77777777" w:rsidR="00816465" w:rsidRDefault="00816465" w:rsidP="001A4F94">
      <w:pPr>
        <w:rPr>
          <w:ins w:id="312" w:author="rahulkatinni@gmail.com" w:date="2022-11-20T02:35:00Z"/>
          <w:sz w:val="40"/>
          <w:szCs w:val="40"/>
          <w:u w:val="single"/>
        </w:rPr>
      </w:pPr>
    </w:p>
    <w:p w14:paraId="753D8D99" w14:textId="77777777" w:rsidR="00816465" w:rsidRDefault="00816465" w:rsidP="001A4F94">
      <w:pPr>
        <w:rPr>
          <w:ins w:id="313" w:author="rahulkatinni@gmail.com" w:date="2022-11-20T02:35:00Z"/>
          <w:sz w:val="40"/>
          <w:szCs w:val="40"/>
          <w:u w:val="single"/>
        </w:rPr>
      </w:pPr>
    </w:p>
    <w:p w14:paraId="36D585C4" w14:textId="56B4E838" w:rsidR="009A2ABB" w:rsidRDefault="009A2ABB" w:rsidP="001A4F94">
      <w:pPr>
        <w:rPr>
          <w:ins w:id="314" w:author="rahulkatinni@gmail.com" w:date="2022-11-20T01:53:00Z"/>
          <w:sz w:val="40"/>
          <w:szCs w:val="40"/>
          <w:u w:val="single"/>
        </w:rPr>
      </w:pPr>
      <w:ins w:id="315" w:author="rahulkatinni@gmail.com" w:date="2022-11-20T01:53:00Z">
        <w:r>
          <w:rPr>
            <w:sz w:val="40"/>
            <w:szCs w:val="40"/>
            <w:u w:val="single"/>
          </w:rPr>
          <w:lastRenderedPageBreak/>
          <w:t>Algorithmic Approaches</w:t>
        </w:r>
      </w:ins>
    </w:p>
    <w:p w14:paraId="232D22E9" w14:textId="24D31705" w:rsidR="009A2ABB" w:rsidRDefault="009A2ABB" w:rsidP="001A4F94">
      <w:pPr>
        <w:rPr>
          <w:ins w:id="316" w:author="rahulkatinni@gmail.com" w:date="2022-11-20T01:59:00Z"/>
          <w:sz w:val="40"/>
          <w:szCs w:val="40"/>
        </w:rPr>
      </w:pPr>
      <w:ins w:id="317" w:author="rahulkatinni@gmail.com" w:date="2022-11-20T01:53:00Z">
        <w:r>
          <w:rPr>
            <w:sz w:val="40"/>
            <w:szCs w:val="40"/>
          </w:rPr>
          <w:tab/>
          <w:t>In this tech</w:t>
        </w:r>
      </w:ins>
      <w:ins w:id="318" w:author="rahulkatinni@gmail.com" w:date="2022-11-20T01:54:00Z">
        <w:r>
          <w:rPr>
            <w:sz w:val="40"/>
            <w:szCs w:val="40"/>
          </w:rPr>
          <w:t>nique we use a neural network predictor to help the green scheduling algorithms estimate the required dynamic workload on</w:t>
        </w:r>
      </w:ins>
      <w:ins w:id="319" w:author="rahulkatinni@gmail.com" w:date="2022-11-20T01:55:00Z">
        <w:r>
          <w:rPr>
            <w:sz w:val="40"/>
            <w:szCs w:val="40"/>
          </w:rPr>
          <w:t xml:space="preserve"> the servers. Using this </w:t>
        </w:r>
        <w:proofErr w:type="gramStart"/>
        <w:r>
          <w:rPr>
            <w:sz w:val="40"/>
            <w:szCs w:val="40"/>
          </w:rPr>
          <w:t>information</w:t>
        </w:r>
        <w:proofErr w:type="gramEnd"/>
        <w:r>
          <w:rPr>
            <w:sz w:val="40"/>
            <w:szCs w:val="40"/>
          </w:rPr>
          <w:t xml:space="preserve"> the unused servers are then turned off in order to minimize the </w:t>
        </w:r>
      </w:ins>
      <w:ins w:id="320" w:author="rahulkatinni@gmail.com" w:date="2022-11-20T01:56:00Z">
        <w:r>
          <w:rPr>
            <w:sz w:val="40"/>
            <w:szCs w:val="40"/>
          </w:rPr>
          <w:t>number of running servers and the energy usage at the point of consumption. This technique is useful as i</w:t>
        </w:r>
      </w:ins>
      <w:ins w:id="321" w:author="rahulkatinni@gmail.com" w:date="2022-11-20T01:57:00Z">
        <w:r>
          <w:rPr>
            <w:sz w:val="40"/>
            <w:szCs w:val="40"/>
          </w:rPr>
          <w:t>t has been experimentally determined that an ideal sever consumes about 70 percent of the power utilized by a fully utilized server.</w:t>
        </w:r>
      </w:ins>
    </w:p>
    <w:p w14:paraId="36E23C3A" w14:textId="77777777" w:rsidR="00022381" w:rsidRDefault="00022381" w:rsidP="001A4F94">
      <w:pPr>
        <w:rPr>
          <w:ins w:id="322" w:author="rahulkatinni@gmail.com" w:date="2022-11-20T02:31:00Z"/>
          <w:sz w:val="52"/>
          <w:szCs w:val="52"/>
          <w:u w:val="single"/>
        </w:rPr>
      </w:pPr>
    </w:p>
    <w:p w14:paraId="3CE9705C" w14:textId="1C279DED" w:rsidR="009A2ABB" w:rsidRDefault="009A2ABB" w:rsidP="001A4F94">
      <w:pPr>
        <w:rPr>
          <w:ins w:id="323" w:author="rahulkatinni@gmail.com" w:date="2022-11-20T01:59:00Z"/>
          <w:sz w:val="52"/>
          <w:szCs w:val="52"/>
          <w:u w:val="single"/>
        </w:rPr>
      </w:pPr>
      <w:ins w:id="324" w:author="rahulkatinni@gmail.com" w:date="2022-11-20T01:59:00Z">
        <w:r>
          <w:rPr>
            <w:sz w:val="52"/>
            <w:szCs w:val="52"/>
            <w:u w:val="single"/>
          </w:rPr>
          <w:t>Conclusion</w:t>
        </w:r>
      </w:ins>
    </w:p>
    <w:p w14:paraId="6B8F5154" w14:textId="4F747F80" w:rsidR="009A2ABB" w:rsidRDefault="009A2ABB" w:rsidP="001A4F94">
      <w:pPr>
        <w:rPr>
          <w:ins w:id="325" w:author="rahulkatinni@gmail.com" w:date="2022-11-20T02:08:00Z"/>
          <w:sz w:val="40"/>
          <w:szCs w:val="40"/>
        </w:rPr>
      </w:pPr>
      <w:ins w:id="326" w:author="rahulkatinni@gmail.com" w:date="2022-11-20T02:00:00Z">
        <w:r>
          <w:rPr>
            <w:sz w:val="40"/>
            <w:szCs w:val="40"/>
          </w:rPr>
          <w:tab/>
        </w:r>
      </w:ins>
      <w:ins w:id="327" w:author="rahulkatinni@gmail.com" w:date="2022-11-20T02:06:00Z">
        <w:r w:rsidR="00754A55">
          <w:rPr>
            <w:sz w:val="40"/>
            <w:szCs w:val="40"/>
          </w:rPr>
          <w:t>In conclusion, by simply improving the efficiency of equipment, cloud computing cannot be claimed to be green. What is important is to make its usage more carbon efficient both fro</w:t>
        </w:r>
      </w:ins>
      <w:ins w:id="328" w:author="rahulkatinni@gmail.com" w:date="2022-11-20T02:07:00Z">
        <w:r w:rsidR="00754A55">
          <w:rPr>
            <w:sz w:val="40"/>
            <w:szCs w:val="40"/>
          </w:rPr>
          <w:t>m use and providers perspective. Cloud providers need to reduce the electricity demand of clouds and take major steps in using renewable energy sources rather than just</w:t>
        </w:r>
      </w:ins>
      <w:ins w:id="329" w:author="rahulkatinni@gmail.com" w:date="2022-11-20T02:08:00Z">
        <w:r w:rsidR="00754A55">
          <w:rPr>
            <w:sz w:val="40"/>
            <w:szCs w:val="40"/>
          </w:rPr>
          <w:t xml:space="preserve"> looking for cost minimization.</w:t>
        </w:r>
      </w:ins>
    </w:p>
    <w:p w14:paraId="434C37ED" w14:textId="1B838586" w:rsidR="00754A55" w:rsidRDefault="00754A55" w:rsidP="001A4F94">
      <w:pPr>
        <w:rPr>
          <w:ins w:id="330" w:author="rahulkatinni@gmail.com" w:date="2022-11-20T02:08:00Z"/>
          <w:sz w:val="40"/>
          <w:szCs w:val="40"/>
        </w:rPr>
      </w:pPr>
    </w:p>
    <w:p w14:paraId="7D086AEA" w14:textId="77777777" w:rsidR="00816465" w:rsidRDefault="00816465" w:rsidP="001A4F94">
      <w:pPr>
        <w:rPr>
          <w:ins w:id="331" w:author="rahulkatinni@gmail.com" w:date="2022-11-20T02:35:00Z"/>
          <w:sz w:val="52"/>
          <w:szCs w:val="52"/>
          <w:u w:val="single"/>
        </w:rPr>
      </w:pPr>
    </w:p>
    <w:p w14:paraId="552EE6F5" w14:textId="278A3B0F" w:rsidR="00754A55" w:rsidRDefault="00754A55" w:rsidP="001A4F94">
      <w:pPr>
        <w:rPr>
          <w:ins w:id="332" w:author="rahulkatinni@gmail.com" w:date="2022-11-20T02:08:00Z"/>
          <w:sz w:val="52"/>
          <w:szCs w:val="52"/>
        </w:rPr>
      </w:pPr>
      <w:ins w:id="333" w:author="rahulkatinni@gmail.com" w:date="2022-11-20T02:08:00Z">
        <w:r>
          <w:rPr>
            <w:sz w:val="52"/>
            <w:szCs w:val="52"/>
            <w:u w:val="single"/>
          </w:rPr>
          <w:lastRenderedPageBreak/>
          <w:t>Future Research Problems</w:t>
        </w:r>
      </w:ins>
    </w:p>
    <w:p w14:paraId="5B538909" w14:textId="49FA03F0" w:rsidR="00754A55" w:rsidRDefault="00754A55" w:rsidP="001A4F94">
      <w:pPr>
        <w:rPr>
          <w:ins w:id="334" w:author="rahulkatinni@gmail.com" w:date="2022-11-20T02:10:00Z"/>
          <w:sz w:val="40"/>
          <w:szCs w:val="40"/>
        </w:rPr>
      </w:pPr>
      <w:ins w:id="335" w:author="rahulkatinni@gmail.com" w:date="2022-11-20T02:09:00Z">
        <w:r>
          <w:rPr>
            <w:sz w:val="40"/>
            <w:szCs w:val="40"/>
            <w:u w:val="single"/>
          </w:rPr>
          <w:t>Energy-aware Dynamic Resource Allocation</w:t>
        </w:r>
      </w:ins>
    </w:p>
    <w:p w14:paraId="1775E7A8" w14:textId="7A1EB866" w:rsidR="00754A55" w:rsidRDefault="00754A55" w:rsidP="001A4F94">
      <w:pPr>
        <w:rPr>
          <w:ins w:id="336" w:author="rahulkatinni@gmail.com" w:date="2022-11-20T02:12:00Z"/>
          <w:sz w:val="40"/>
          <w:szCs w:val="40"/>
        </w:rPr>
      </w:pPr>
      <w:ins w:id="337" w:author="rahulkatinni@gmail.com" w:date="2022-11-20T02:10:00Z">
        <w:r>
          <w:rPr>
            <w:sz w:val="40"/>
            <w:szCs w:val="40"/>
          </w:rPr>
          <w:tab/>
        </w:r>
      </w:ins>
      <w:ins w:id="338" w:author="rahulkatinni@gmail.com" w:date="2022-11-20T02:11:00Z">
        <w:r>
          <w:rPr>
            <w:sz w:val="40"/>
            <w:szCs w:val="40"/>
          </w:rPr>
          <w:t>Three major issues that need to be addressed he</w:t>
        </w:r>
      </w:ins>
      <w:ins w:id="339" w:author="rahulkatinni@gmail.com" w:date="2022-11-20T02:12:00Z">
        <w:r>
          <w:rPr>
            <w:sz w:val="40"/>
            <w:szCs w:val="40"/>
          </w:rPr>
          <w:t xml:space="preserve">re are: </w:t>
        </w:r>
      </w:ins>
    </w:p>
    <w:p w14:paraId="07952874" w14:textId="52E449E4" w:rsidR="00754A55" w:rsidRPr="008159DF" w:rsidRDefault="00754A55" w:rsidP="008159DF">
      <w:pPr>
        <w:pStyle w:val="ListParagraph"/>
        <w:numPr>
          <w:ilvl w:val="1"/>
          <w:numId w:val="1"/>
        </w:numPr>
        <w:rPr>
          <w:ins w:id="340" w:author="rahulkatinni@gmail.com" w:date="2022-11-20T02:12:00Z"/>
          <w:sz w:val="40"/>
          <w:szCs w:val="40"/>
          <w:rPrChange w:id="341" w:author="rahulkatinni@gmail.com" w:date="2022-11-20T02:14:00Z">
            <w:rPr>
              <w:ins w:id="342" w:author="rahulkatinni@gmail.com" w:date="2022-11-20T02:12:00Z"/>
            </w:rPr>
          </w:rPrChange>
        </w:rPr>
        <w:pPrChange w:id="343" w:author="rahulkatinni@gmail.com" w:date="2022-11-20T02:14:00Z">
          <w:pPr/>
        </w:pPrChange>
      </w:pPr>
      <w:ins w:id="344" w:author="rahulkatinni@gmail.com" w:date="2022-11-20T02:12:00Z">
        <w:r w:rsidRPr="008159DF">
          <w:rPr>
            <w:sz w:val="40"/>
            <w:szCs w:val="40"/>
            <w:rPrChange w:id="345" w:author="rahulkatinni@gmail.com" w:date="2022-11-20T02:14:00Z">
              <w:rPr/>
            </w:rPrChange>
          </w:rPr>
          <w:t>Excessive power cycling of a server could reduce its reliability.</w:t>
        </w:r>
      </w:ins>
    </w:p>
    <w:p w14:paraId="16C18982" w14:textId="2855FF2A" w:rsidR="00754A55" w:rsidRPr="008159DF" w:rsidRDefault="008159DF" w:rsidP="008159DF">
      <w:pPr>
        <w:pStyle w:val="ListParagraph"/>
        <w:numPr>
          <w:ilvl w:val="1"/>
          <w:numId w:val="1"/>
        </w:numPr>
        <w:rPr>
          <w:ins w:id="346" w:author="rahulkatinni@gmail.com" w:date="2022-11-20T02:13:00Z"/>
          <w:sz w:val="40"/>
          <w:szCs w:val="40"/>
          <w:rPrChange w:id="347" w:author="rahulkatinni@gmail.com" w:date="2022-11-20T02:14:00Z">
            <w:rPr>
              <w:ins w:id="348" w:author="rahulkatinni@gmail.com" w:date="2022-11-20T02:13:00Z"/>
            </w:rPr>
          </w:rPrChange>
        </w:rPr>
        <w:pPrChange w:id="349" w:author="rahulkatinni@gmail.com" w:date="2022-11-20T02:14:00Z">
          <w:pPr/>
        </w:pPrChange>
      </w:pPr>
      <w:ins w:id="350" w:author="rahulkatinni@gmail.com" w:date="2022-11-20T02:12:00Z">
        <w:r w:rsidRPr="008159DF">
          <w:rPr>
            <w:sz w:val="40"/>
            <w:szCs w:val="40"/>
            <w:rPrChange w:id="351" w:author="rahulkatinni@gmail.com" w:date="2022-11-20T02:14:00Z">
              <w:rPr/>
            </w:rPrChange>
          </w:rPr>
          <w:t>Tur</w:t>
        </w:r>
      </w:ins>
      <w:ins w:id="352" w:author="rahulkatinni@gmail.com" w:date="2022-11-20T02:13:00Z">
        <w:r w:rsidRPr="008159DF">
          <w:rPr>
            <w:sz w:val="40"/>
            <w:szCs w:val="40"/>
            <w:rPrChange w:id="353" w:author="rahulkatinni@gmail.com" w:date="2022-11-20T02:14:00Z">
              <w:rPr/>
            </w:rPrChange>
          </w:rPr>
          <w:t xml:space="preserve">ning resources off in a dynamic environment is risky from a </w:t>
        </w:r>
        <w:proofErr w:type="gramStart"/>
        <w:r w:rsidRPr="008159DF">
          <w:rPr>
            <w:sz w:val="40"/>
            <w:szCs w:val="40"/>
            <w:rPrChange w:id="354" w:author="rahulkatinni@gmail.com" w:date="2022-11-20T02:14:00Z">
              <w:rPr/>
            </w:rPrChange>
          </w:rPr>
          <w:t>quality of service</w:t>
        </w:r>
        <w:proofErr w:type="gramEnd"/>
        <w:r w:rsidRPr="008159DF">
          <w:rPr>
            <w:sz w:val="40"/>
            <w:szCs w:val="40"/>
            <w:rPrChange w:id="355" w:author="rahulkatinni@gmail.com" w:date="2022-11-20T02:14:00Z">
              <w:rPr/>
            </w:rPrChange>
          </w:rPr>
          <w:t xml:space="preserve"> point of view.</w:t>
        </w:r>
      </w:ins>
    </w:p>
    <w:p w14:paraId="07703B1B" w14:textId="0662C485" w:rsidR="00022381" w:rsidRPr="00816465" w:rsidRDefault="008159DF" w:rsidP="008159DF">
      <w:pPr>
        <w:pStyle w:val="ListParagraph"/>
        <w:numPr>
          <w:ilvl w:val="1"/>
          <w:numId w:val="1"/>
        </w:numPr>
        <w:rPr>
          <w:ins w:id="356" w:author="rahulkatinni@gmail.com" w:date="2022-11-20T02:31:00Z"/>
          <w:sz w:val="40"/>
          <w:szCs w:val="40"/>
          <w:rPrChange w:id="357" w:author="rahulkatinni@gmail.com" w:date="2022-11-20T02:35:00Z">
            <w:rPr>
              <w:ins w:id="358" w:author="rahulkatinni@gmail.com" w:date="2022-11-20T02:31:00Z"/>
            </w:rPr>
          </w:rPrChange>
        </w:rPr>
        <w:pPrChange w:id="359" w:author="rahulkatinni@gmail.com" w:date="2022-11-20T02:35:00Z">
          <w:pPr/>
        </w:pPrChange>
      </w:pPr>
      <w:ins w:id="360" w:author="rahulkatinni@gmail.com" w:date="2022-11-20T02:14:00Z">
        <w:r w:rsidRPr="008159DF">
          <w:rPr>
            <w:sz w:val="40"/>
            <w:szCs w:val="40"/>
            <w:rPrChange w:id="361" w:author="rahulkatinni@gmail.com" w:date="2022-11-20T02:14:00Z">
              <w:rPr/>
            </w:rPrChange>
          </w:rPr>
          <w:t>Ensuring SLA brings challenges to accurate applications performance management in virtualized environments.</w:t>
        </w:r>
      </w:ins>
    </w:p>
    <w:p w14:paraId="50C1480B" w14:textId="18F844B3" w:rsidR="008159DF" w:rsidRDefault="008159DF" w:rsidP="008159DF">
      <w:pPr>
        <w:rPr>
          <w:ins w:id="362" w:author="rahulkatinni@gmail.com" w:date="2022-11-20T02:16:00Z"/>
          <w:sz w:val="40"/>
          <w:szCs w:val="40"/>
          <w:u w:val="single"/>
        </w:rPr>
      </w:pPr>
      <w:proofErr w:type="spellStart"/>
      <w:ins w:id="363" w:author="rahulkatinni@gmail.com" w:date="2022-11-20T02:16:00Z">
        <w:r>
          <w:rPr>
            <w:sz w:val="40"/>
            <w:szCs w:val="40"/>
            <w:u w:val="single"/>
          </w:rPr>
          <w:t>Qos</w:t>
        </w:r>
        <w:proofErr w:type="spellEnd"/>
        <w:r>
          <w:rPr>
            <w:sz w:val="40"/>
            <w:szCs w:val="40"/>
            <w:u w:val="single"/>
          </w:rPr>
          <w:t>-aware resource selection</w:t>
        </w:r>
      </w:ins>
    </w:p>
    <w:p w14:paraId="5585843B" w14:textId="54E98A7B" w:rsidR="008159DF" w:rsidRDefault="008159DF" w:rsidP="008159DF">
      <w:pPr>
        <w:rPr>
          <w:ins w:id="364" w:author="rahulkatinni@gmail.com" w:date="2022-11-20T02:19:00Z"/>
          <w:sz w:val="40"/>
          <w:szCs w:val="40"/>
        </w:rPr>
      </w:pPr>
      <w:ins w:id="365" w:author="rahulkatinni@gmail.com" w:date="2022-11-20T02:16:00Z">
        <w:r>
          <w:rPr>
            <w:sz w:val="40"/>
            <w:szCs w:val="40"/>
          </w:rPr>
          <w:tab/>
          <w:t xml:space="preserve">There is </w:t>
        </w:r>
      </w:ins>
      <w:ins w:id="366" w:author="rahulkatinni@gmail.com" w:date="2022-11-20T02:17:00Z">
        <w:r>
          <w:rPr>
            <w:sz w:val="40"/>
            <w:szCs w:val="40"/>
          </w:rPr>
          <w:t xml:space="preserve">a need to research this problem more as </w:t>
        </w:r>
        <w:proofErr w:type="spellStart"/>
        <w:r>
          <w:rPr>
            <w:sz w:val="40"/>
            <w:szCs w:val="40"/>
          </w:rPr>
          <w:t>Qos</w:t>
        </w:r>
        <w:proofErr w:type="spellEnd"/>
        <w:r>
          <w:rPr>
            <w:sz w:val="40"/>
            <w:szCs w:val="40"/>
          </w:rPr>
          <w:t xml:space="preserve">-based Resource Selection and Provisioning Data centre resources </w:t>
        </w:r>
      </w:ins>
      <w:ins w:id="367" w:author="rahulkatinni@gmail.com" w:date="2022-11-20T02:18:00Z">
        <w:r>
          <w:rPr>
            <w:sz w:val="40"/>
            <w:szCs w:val="40"/>
          </w:rPr>
          <w:t xml:space="preserve">deliver </w:t>
        </w:r>
      </w:ins>
      <w:ins w:id="368" w:author="rahulkatinni@gmail.com" w:date="2022-11-20T02:17:00Z">
        <w:r>
          <w:rPr>
            <w:sz w:val="40"/>
            <w:szCs w:val="40"/>
          </w:rPr>
          <w:t>diff</w:t>
        </w:r>
      </w:ins>
      <w:ins w:id="369" w:author="rahulkatinni@gmail.com" w:date="2022-11-20T02:18:00Z">
        <w:r>
          <w:rPr>
            <w:sz w:val="40"/>
            <w:szCs w:val="40"/>
          </w:rPr>
          <w:t>erent levels of performance to the clients.</w:t>
        </w:r>
      </w:ins>
    </w:p>
    <w:p w14:paraId="1E726FD8" w14:textId="546B65DD" w:rsidR="008159DF" w:rsidRDefault="008159DF" w:rsidP="008159DF">
      <w:pPr>
        <w:rPr>
          <w:ins w:id="370" w:author="rahulkatinni@gmail.com" w:date="2022-11-20T02:19:00Z"/>
          <w:sz w:val="40"/>
          <w:szCs w:val="40"/>
        </w:rPr>
      </w:pPr>
    </w:p>
    <w:p w14:paraId="37D6D413" w14:textId="77777777" w:rsidR="00816465" w:rsidRDefault="00816465" w:rsidP="008159DF">
      <w:pPr>
        <w:rPr>
          <w:ins w:id="371" w:author="rahulkatinni@gmail.com" w:date="2022-11-20T02:35:00Z"/>
          <w:sz w:val="52"/>
          <w:szCs w:val="52"/>
          <w:u w:val="single"/>
        </w:rPr>
      </w:pPr>
    </w:p>
    <w:p w14:paraId="433378E3" w14:textId="77777777" w:rsidR="00816465" w:rsidRDefault="00816465" w:rsidP="008159DF">
      <w:pPr>
        <w:rPr>
          <w:ins w:id="372" w:author="rahulkatinni@gmail.com" w:date="2022-11-20T02:35:00Z"/>
          <w:sz w:val="52"/>
          <w:szCs w:val="52"/>
          <w:u w:val="single"/>
        </w:rPr>
      </w:pPr>
    </w:p>
    <w:p w14:paraId="710F645B" w14:textId="77777777" w:rsidR="00816465" w:rsidRDefault="00816465" w:rsidP="008159DF">
      <w:pPr>
        <w:rPr>
          <w:ins w:id="373" w:author="rahulkatinni@gmail.com" w:date="2022-11-20T02:35:00Z"/>
          <w:sz w:val="52"/>
          <w:szCs w:val="52"/>
          <w:u w:val="single"/>
        </w:rPr>
      </w:pPr>
    </w:p>
    <w:p w14:paraId="35AE6FC2" w14:textId="77777777" w:rsidR="00816465" w:rsidRDefault="00816465" w:rsidP="008159DF">
      <w:pPr>
        <w:rPr>
          <w:ins w:id="374" w:author="rahulkatinni@gmail.com" w:date="2022-11-20T02:35:00Z"/>
          <w:sz w:val="52"/>
          <w:szCs w:val="52"/>
          <w:u w:val="single"/>
        </w:rPr>
      </w:pPr>
    </w:p>
    <w:p w14:paraId="372FB33E" w14:textId="6E6F0F64" w:rsidR="008159DF" w:rsidRDefault="008159DF" w:rsidP="008159DF">
      <w:pPr>
        <w:rPr>
          <w:ins w:id="375" w:author="rahulkatinni@gmail.com" w:date="2022-11-20T02:19:00Z"/>
          <w:sz w:val="52"/>
          <w:szCs w:val="52"/>
          <w:u w:val="single"/>
        </w:rPr>
      </w:pPr>
      <w:ins w:id="376" w:author="rahulkatinni@gmail.com" w:date="2022-11-20T02:19:00Z">
        <w:r>
          <w:rPr>
            <w:sz w:val="52"/>
            <w:szCs w:val="52"/>
            <w:u w:val="single"/>
          </w:rPr>
          <w:lastRenderedPageBreak/>
          <w:t>Observations of the study</w:t>
        </w:r>
      </w:ins>
    </w:p>
    <w:p w14:paraId="5952572C" w14:textId="3933903A" w:rsidR="008159DF" w:rsidRDefault="008159DF" w:rsidP="008159DF">
      <w:pPr>
        <w:rPr>
          <w:ins w:id="377" w:author="rahulkatinni@gmail.com" w:date="2022-11-20T02:20:00Z"/>
          <w:sz w:val="40"/>
          <w:szCs w:val="40"/>
          <w:u w:val="single"/>
        </w:rPr>
      </w:pPr>
      <w:ins w:id="378" w:author="rahulkatinni@gmail.com" w:date="2022-11-20T02:20:00Z">
        <w:r>
          <w:rPr>
            <w:sz w:val="40"/>
            <w:szCs w:val="40"/>
            <w:u w:val="single"/>
          </w:rPr>
          <w:t>How does the design of the study address the research questions?</w:t>
        </w:r>
      </w:ins>
    </w:p>
    <w:p w14:paraId="0A30C87B" w14:textId="106F09D4" w:rsidR="008159DF" w:rsidRPr="008159DF" w:rsidRDefault="008159DF" w:rsidP="008159DF">
      <w:pPr>
        <w:rPr>
          <w:ins w:id="379" w:author="rahulkatinni@gmail.com" w:date="2022-11-20T02:20:00Z"/>
          <w:sz w:val="40"/>
          <w:szCs w:val="40"/>
          <w:rPrChange w:id="380" w:author="rahulkatinni@gmail.com" w:date="2022-11-20T02:21:00Z">
            <w:rPr>
              <w:ins w:id="381" w:author="rahulkatinni@gmail.com" w:date="2022-11-20T02:20:00Z"/>
              <w:sz w:val="40"/>
              <w:szCs w:val="40"/>
              <w:u w:val="single"/>
            </w:rPr>
          </w:rPrChange>
        </w:rPr>
      </w:pPr>
      <w:ins w:id="382" w:author="rahulkatinni@gmail.com" w:date="2022-11-20T02:22:00Z">
        <w:r>
          <w:rPr>
            <w:sz w:val="40"/>
            <w:szCs w:val="40"/>
          </w:rPr>
          <w:tab/>
          <w:t>This study was designed to discuss the emerging concerns about the environmental effects of cloud, th</w:t>
        </w:r>
      </w:ins>
      <w:ins w:id="383" w:author="rahulkatinni@gmail.com" w:date="2022-11-20T02:23:00Z">
        <w:r>
          <w:rPr>
            <w:sz w:val="40"/>
            <w:szCs w:val="40"/>
          </w:rPr>
          <w:t xml:space="preserve">e need for green cloud computing. </w:t>
        </w:r>
        <w:r w:rsidR="00022381">
          <w:rPr>
            <w:sz w:val="40"/>
            <w:szCs w:val="40"/>
          </w:rPr>
          <w:t>Many of the technologies used by green cloud was also explained in detail, including a detail analysis on green cl</w:t>
        </w:r>
      </w:ins>
      <w:ins w:id="384" w:author="rahulkatinni@gmail.com" w:date="2022-11-20T02:24:00Z">
        <w:r w:rsidR="00022381">
          <w:rPr>
            <w:sz w:val="40"/>
            <w:szCs w:val="40"/>
          </w:rPr>
          <w:t>oud architecture.</w:t>
        </w:r>
      </w:ins>
    </w:p>
    <w:p w14:paraId="6C323FA4" w14:textId="73AD634C" w:rsidR="008159DF" w:rsidRDefault="008159DF" w:rsidP="008159DF">
      <w:pPr>
        <w:rPr>
          <w:ins w:id="385" w:author="rahulkatinni@gmail.com" w:date="2022-11-20T02:20:00Z"/>
          <w:sz w:val="40"/>
          <w:szCs w:val="40"/>
          <w:u w:val="single"/>
        </w:rPr>
      </w:pPr>
    </w:p>
    <w:p w14:paraId="5DC74408" w14:textId="47439EF9" w:rsidR="008159DF" w:rsidRDefault="008159DF" w:rsidP="008159DF">
      <w:pPr>
        <w:rPr>
          <w:ins w:id="386" w:author="rahulkatinni@gmail.com" w:date="2022-11-20T02:20:00Z"/>
          <w:sz w:val="40"/>
          <w:szCs w:val="40"/>
          <w:u w:val="single"/>
        </w:rPr>
      </w:pPr>
      <w:ins w:id="387" w:author="rahulkatinni@gmail.com" w:date="2022-11-20T02:20:00Z">
        <w:r>
          <w:rPr>
            <w:sz w:val="40"/>
            <w:szCs w:val="40"/>
            <w:u w:val="single"/>
          </w:rPr>
          <w:t>How convincing are the results? Are any of the results surprising?</w:t>
        </w:r>
      </w:ins>
    </w:p>
    <w:p w14:paraId="08369FBC" w14:textId="7003259C" w:rsidR="008159DF" w:rsidRPr="00022381" w:rsidRDefault="00022381" w:rsidP="008159DF">
      <w:pPr>
        <w:rPr>
          <w:ins w:id="388" w:author="rahulkatinni@gmail.com" w:date="2022-11-20T02:20:00Z"/>
          <w:sz w:val="40"/>
          <w:szCs w:val="40"/>
          <w:rPrChange w:id="389" w:author="rahulkatinni@gmail.com" w:date="2022-11-20T02:24:00Z">
            <w:rPr>
              <w:ins w:id="390" w:author="rahulkatinni@gmail.com" w:date="2022-11-20T02:20:00Z"/>
              <w:sz w:val="40"/>
              <w:szCs w:val="40"/>
              <w:u w:val="single"/>
            </w:rPr>
          </w:rPrChange>
        </w:rPr>
      </w:pPr>
      <w:ins w:id="391" w:author="rahulkatinni@gmail.com" w:date="2022-11-20T02:24:00Z">
        <w:r>
          <w:rPr>
            <w:sz w:val="40"/>
            <w:szCs w:val="40"/>
          </w:rPr>
          <w:tab/>
          <w:t>The results of this study were to be expected as nowadays there is huge uproar in the need to go green in many sector</w:t>
        </w:r>
      </w:ins>
      <w:ins w:id="392" w:author="rahulkatinni@gmail.com" w:date="2022-11-20T02:25:00Z">
        <w:r>
          <w:rPr>
            <w:sz w:val="40"/>
            <w:szCs w:val="40"/>
          </w:rPr>
          <w:t>s. This also includes the cloud computing sector as even this field has a considerable huge carbon footprint which needs to be reduced.</w:t>
        </w:r>
      </w:ins>
    </w:p>
    <w:p w14:paraId="0E9948F0" w14:textId="77777777" w:rsidR="00022381" w:rsidRDefault="00022381" w:rsidP="008159DF">
      <w:pPr>
        <w:rPr>
          <w:ins w:id="393" w:author="rahulkatinni@gmail.com" w:date="2022-11-20T02:26:00Z"/>
          <w:sz w:val="40"/>
          <w:szCs w:val="40"/>
          <w:u w:val="single"/>
        </w:rPr>
      </w:pPr>
    </w:p>
    <w:p w14:paraId="38B11344" w14:textId="77777777" w:rsidR="00816465" w:rsidRDefault="00816465" w:rsidP="008159DF">
      <w:pPr>
        <w:rPr>
          <w:ins w:id="394" w:author="rahulkatinni@gmail.com" w:date="2022-11-20T02:35:00Z"/>
          <w:sz w:val="40"/>
          <w:szCs w:val="40"/>
          <w:u w:val="single"/>
        </w:rPr>
      </w:pPr>
    </w:p>
    <w:p w14:paraId="422AE0B0" w14:textId="77777777" w:rsidR="00816465" w:rsidRDefault="00816465" w:rsidP="008159DF">
      <w:pPr>
        <w:rPr>
          <w:ins w:id="395" w:author="rahulkatinni@gmail.com" w:date="2022-11-20T02:35:00Z"/>
          <w:sz w:val="40"/>
          <w:szCs w:val="40"/>
          <w:u w:val="single"/>
        </w:rPr>
      </w:pPr>
    </w:p>
    <w:p w14:paraId="69B9FF9F" w14:textId="77777777" w:rsidR="00816465" w:rsidRDefault="00816465" w:rsidP="008159DF">
      <w:pPr>
        <w:rPr>
          <w:ins w:id="396" w:author="rahulkatinni@gmail.com" w:date="2022-11-20T02:35:00Z"/>
          <w:sz w:val="40"/>
          <w:szCs w:val="40"/>
          <w:u w:val="single"/>
        </w:rPr>
      </w:pPr>
    </w:p>
    <w:p w14:paraId="3760871B" w14:textId="77777777" w:rsidR="00816465" w:rsidRDefault="00816465" w:rsidP="008159DF">
      <w:pPr>
        <w:rPr>
          <w:ins w:id="397" w:author="rahulkatinni@gmail.com" w:date="2022-11-20T02:35:00Z"/>
          <w:sz w:val="40"/>
          <w:szCs w:val="40"/>
          <w:u w:val="single"/>
        </w:rPr>
      </w:pPr>
    </w:p>
    <w:p w14:paraId="3DF4327A" w14:textId="1988FD0C" w:rsidR="008159DF" w:rsidRDefault="008159DF" w:rsidP="008159DF">
      <w:pPr>
        <w:rPr>
          <w:ins w:id="398" w:author="rahulkatinni@gmail.com" w:date="2022-11-20T02:21:00Z"/>
          <w:sz w:val="40"/>
          <w:szCs w:val="40"/>
          <w:u w:val="single"/>
        </w:rPr>
      </w:pPr>
      <w:ins w:id="399" w:author="rahulkatinni@gmail.com" w:date="2022-11-20T02:20:00Z">
        <w:r>
          <w:rPr>
            <w:sz w:val="40"/>
            <w:szCs w:val="40"/>
            <w:u w:val="single"/>
          </w:rPr>
          <w:lastRenderedPageBreak/>
          <w:t>What does this study contribute toward answering</w:t>
        </w:r>
      </w:ins>
      <w:ins w:id="400" w:author="rahulkatinni@gmail.com" w:date="2022-11-20T02:21:00Z">
        <w:r>
          <w:rPr>
            <w:sz w:val="40"/>
            <w:szCs w:val="40"/>
            <w:u w:val="single"/>
          </w:rPr>
          <w:t xml:space="preserve"> the original question?</w:t>
        </w:r>
      </w:ins>
    </w:p>
    <w:p w14:paraId="6E5B007E" w14:textId="05144CCA" w:rsidR="008159DF" w:rsidRPr="00022381" w:rsidRDefault="00022381" w:rsidP="008159DF">
      <w:pPr>
        <w:rPr>
          <w:ins w:id="401" w:author="rahulkatinni@gmail.com" w:date="2022-11-20T02:21:00Z"/>
          <w:sz w:val="40"/>
          <w:szCs w:val="40"/>
          <w:rPrChange w:id="402" w:author="rahulkatinni@gmail.com" w:date="2022-11-20T02:26:00Z">
            <w:rPr>
              <w:ins w:id="403" w:author="rahulkatinni@gmail.com" w:date="2022-11-20T02:21:00Z"/>
              <w:sz w:val="40"/>
              <w:szCs w:val="40"/>
              <w:u w:val="single"/>
            </w:rPr>
          </w:rPrChange>
        </w:rPr>
      </w:pPr>
      <w:ins w:id="404" w:author="rahulkatinni@gmail.com" w:date="2022-11-20T02:26:00Z">
        <w:r>
          <w:rPr>
            <w:sz w:val="40"/>
            <w:szCs w:val="40"/>
          </w:rPr>
          <w:tab/>
          <w:t>This study contributes towards giving a detailed analysis</w:t>
        </w:r>
      </w:ins>
      <w:ins w:id="405" w:author="rahulkatinni@gmail.com" w:date="2022-11-20T02:28:00Z">
        <w:r>
          <w:rPr>
            <w:sz w:val="40"/>
            <w:szCs w:val="40"/>
          </w:rPr>
          <w:t xml:space="preserve"> to the provider and user</w:t>
        </w:r>
      </w:ins>
      <w:ins w:id="406" w:author="rahulkatinni@gmail.com" w:date="2022-11-20T02:26:00Z">
        <w:r>
          <w:rPr>
            <w:sz w:val="40"/>
            <w:szCs w:val="40"/>
          </w:rPr>
          <w:t xml:space="preserve"> on the cloud architecture</w:t>
        </w:r>
      </w:ins>
      <w:ins w:id="407" w:author="rahulkatinni@gmail.com" w:date="2022-11-20T02:27:00Z">
        <w:r>
          <w:rPr>
            <w:sz w:val="40"/>
            <w:szCs w:val="40"/>
          </w:rPr>
          <w:t>, so that we can analyse all the power consuming components of the cloud and can implement/ research techniques to reduce their</w:t>
        </w:r>
      </w:ins>
      <w:ins w:id="408" w:author="rahulkatinni@gmail.com" w:date="2022-11-20T02:28:00Z">
        <w:r>
          <w:rPr>
            <w:sz w:val="40"/>
            <w:szCs w:val="40"/>
          </w:rPr>
          <w:t xml:space="preserve"> power consumption.</w:t>
        </w:r>
      </w:ins>
    </w:p>
    <w:p w14:paraId="6B811D69" w14:textId="1261A60C" w:rsidR="008159DF" w:rsidRDefault="008159DF" w:rsidP="008159DF">
      <w:pPr>
        <w:rPr>
          <w:ins w:id="409" w:author="rahulkatinni@gmail.com" w:date="2022-11-20T02:21:00Z"/>
          <w:sz w:val="40"/>
          <w:szCs w:val="40"/>
          <w:u w:val="single"/>
        </w:rPr>
      </w:pPr>
    </w:p>
    <w:p w14:paraId="472BCF8F" w14:textId="60F7EC45" w:rsidR="008159DF" w:rsidRDefault="008159DF" w:rsidP="008159DF">
      <w:pPr>
        <w:rPr>
          <w:ins w:id="410" w:author="rahulkatinni@gmail.com" w:date="2022-11-20T02:28:00Z"/>
          <w:sz w:val="40"/>
          <w:szCs w:val="40"/>
          <w:u w:val="single"/>
        </w:rPr>
      </w:pPr>
      <w:ins w:id="411" w:author="rahulkatinni@gmail.com" w:date="2022-11-20T02:21:00Z">
        <w:r>
          <w:rPr>
            <w:sz w:val="40"/>
            <w:szCs w:val="40"/>
            <w:u w:val="single"/>
          </w:rPr>
          <w:t>What aspects of the original question remain unanswered?</w:t>
        </w:r>
      </w:ins>
    </w:p>
    <w:p w14:paraId="222FEDBB" w14:textId="782B6B80" w:rsidR="00022381" w:rsidRPr="00022381" w:rsidRDefault="00022381" w:rsidP="008159DF">
      <w:pPr>
        <w:rPr>
          <w:sz w:val="40"/>
          <w:szCs w:val="40"/>
          <w:rPrChange w:id="412" w:author="rahulkatinni@gmail.com" w:date="2022-11-20T02:28:00Z">
            <w:rPr>
              <w:sz w:val="52"/>
              <w:szCs w:val="36"/>
              <w:lang w:val="en-US"/>
            </w:rPr>
          </w:rPrChange>
        </w:rPr>
      </w:pPr>
      <w:ins w:id="413" w:author="rahulkatinni@gmail.com" w:date="2022-11-20T02:28:00Z">
        <w:r>
          <w:rPr>
            <w:sz w:val="40"/>
            <w:szCs w:val="40"/>
          </w:rPr>
          <w:tab/>
          <w:t>This stud</w:t>
        </w:r>
      </w:ins>
      <w:ins w:id="414" w:author="rahulkatinni@gmail.com" w:date="2022-11-20T02:29:00Z">
        <w:r>
          <w:rPr>
            <w:sz w:val="40"/>
            <w:szCs w:val="40"/>
          </w:rPr>
          <w:t>y discusses about the possible environmental sustainability approaches but does not give an explana</w:t>
        </w:r>
      </w:ins>
      <w:ins w:id="415" w:author="rahulkatinni@gmail.com" w:date="2022-11-20T02:30:00Z">
        <w:r>
          <w:rPr>
            <w:sz w:val="40"/>
            <w:szCs w:val="40"/>
          </w:rPr>
          <w:t>tion on future progress of them or what optimization can be done to the already existing legacy techniques.</w:t>
        </w:r>
      </w:ins>
    </w:p>
    <w:sectPr w:rsidR="00022381" w:rsidRPr="00022381" w:rsidSect="00120E44">
      <w:pgSz w:w="11906" w:h="16838"/>
      <w:pgMar w:top="1440" w:right="1440" w:bottom="1440" w:left="1440" w:header="708" w:footer="708" w:gutter="0"/>
      <w:cols w:space="708"/>
      <w:docGrid w:linePitch="360"/>
      <w:sectPrChange w:id="416" w:author="rahulkatinni@gmail.com" w:date="2022-11-20T02:38:00Z">
        <w:sectPr w:rsidR="00022381" w:rsidRPr="00022381" w:rsidSect="00120E44">
          <w:pgMar w:top="1440" w:right="1440" w:bottom="1440" w:left="1440" w:header="708" w:footer="708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04000"/>
    <w:multiLevelType w:val="hybridMultilevel"/>
    <w:tmpl w:val="0E0A13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8548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ulkatinni@gmail.com">
    <w15:presenceInfo w15:providerId="Windows Live" w15:userId="2ea1aa386f3dbe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94"/>
    <w:rsid w:val="00022381"/>
    <w:rsid w:val="000F154D"/>
    <w:rsid w:val="00120E44"/>
    <w:rsid w:val="00151B31"/>
    <w:rsid w:val="001A4F94"/>
    <w:rsid w:val="00267A2C"/>
    <w:rsid w:val="00285EFD"/>
    <w:rsid w:val="002C0C59"/>
    <w:rsid w:val="00471C06"/>
    <w:rsid w:val="004D7B3A"/>
    <w:rsid w:val="00543444"/>
    <w:rsid w:val="005458A9"/>
    <w:rsid w:val="005B013C"/>
    <w:rsid w:val="00682321"/>
    <w:rsid w:val="00754A55"/>
    <w:rsid w:val="007C5FDB"/>
    <w:rsid w:val="008159DF"/>
    <w:rsid w:val="00816465"/>
    <w:rsid w:val="008844B0"/>
    <w:rsid w:val="008C2027"/>
    <w:rsid w:val="00926BED"/>
    <w:rsid w:val="009A2ABB"/>
    <w:rsid w:val="00AB1035"/>
    <w:rsid w:val="00AF5DF9"/>
    <w:rsid w:val="00B82808"/>
    <w:rsid w:val="00E9501A"/>
    <w:rsid w:val="00EC5336"/>
    <w:rsid w:val="00EE683A"/>
    <w:rsid w:val="00F8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B717"/>
  <w15:chartTrackingRefBased/>
  <w15:docId w15:val="{9A9C8D58-4C4A-4337-8C56-69E00BDF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A4F94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1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74648-0C2D-4B97-B0AA-17997A35D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15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rahulkatinni@gmail.com</dc:creator>
  <cp:keywords/>
  <dc:description/>
  <cp:lastModifiedBy>rahulkatinni@gmail.com</cp:lastModifiedBy>
  <cp:revision>3</cp:revision>
  <cp:lastPrinted>2022-11-19T21:06:00Z</cp:lastPrinted>
  <dcterms:created xsi:type="dcterms:W3CDTF">2022-11-19T06:47:00Z</dcterms:created>
  <dcterms:modified xsi:type="dcterms:W3CDTF">2022-11-19T21:08:00Z</dcterms:modified>
</cp:coreProperties>
</file>